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D1B92" w14:textId="77777777" w:rsidR="00E12FC5" w:rsidRDefault="00E12FC5"/>
    <w:sdt>
      <w:sdtPr>
        <w:id w:val="526150149"/>
        <w:docPartObj>
          <w:docPartGallery w:val="Cover Pages"/>
          <w:docPartUnique/>
        </w:docPartObj>
      </w:sdtPr>
      <w:sdtEndPr/>
      <w:sdtContent>
        <w:p w14:paraId="3437AFCB" w14:textId="7E7D1331" w:rsidR="009D4131" w:rsidRDefault="004F5C2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0" allowOverlap="1" wp14:anchorId="34920CC6" wp14:editId="582F56F9">
                    <wp:simplePos x="0" y="0"/>
                    <wp:positionH relativeFrom="page">
                      <wp:posOffset>4464888</wp:posOffset>
                    </wp:positionH>
                    <wp:positionV relativeFrom="page">
                      <wp:align>top</wp:align>
                    </wp:positionV>
                    <wp:extent cx="3099435" cy="10058400"/>
                    <wp:effectExtent l="0" t="0" r="5715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  <a:solidFill>
                              <a:schemeClr val="bg1">
                                <a:lumMod val="50000"/>
                              </a:schemeClr>
                            </a:solidFill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  <a:grpFill/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F2A1BE8" w14:textId="554A60D9" w:rsidR="00B7730B" w:rsidRPr="004F5C20" w:rsidRDefault="00B7730B">
                                  <w:pPr>
                                    <w:pStyle w:val="NoSpacing"/>
                                    <w:rPr>
                                      <w:rFonts w:eastAsiaTheme="majorEastAsia" w:cs="Microsoft Sans Serif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eastAsiaTheme="majorEastAsia" w:cs="Microsoft Sans Serif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96"/>
                                    </w:rPr>
                                    <w:t>OpenCV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08247EA" w14:textId="089EB12C" w:rsidR="00B7730B" w:rsidRPr="00A723DD" w:rsidRDefault="00086E21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Version 1.0</w:t>
                                  </w:r>
                                </w:p>
                                <w:p w14:paraId="310DC270" w14:textId="77777777" w:rsidR="00B7730B" w:rsidRPr="00A723DD" w:rsidRDefault="007F016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03676099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7730B" w:rsidRPr="00A723DD">
                                        <w:rPr>
                                          <w:color w:val="FFFFFF" w:themeColor="background1"/>
                                        </w:rPr>
                                        <w:t>e-con Systems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E901C6" w14:textId="5743B666" w:rsidR="00B7730B" w:rsidRPr="00A723DD" w:rsidRDefault="00B773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4/6/2018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4920CC6" id="Group 14" o:spid="_x0000_s1026" style="position:absolute;margin-left:351.55pt;margin-top:0;width:244.05pt;height:11in;z-index:251656192;mso-height-percent:1000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" filled="f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" filled="f" stroked="f" strokecolor="white" strokeweight="1pt"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2F2A1BE8" w14:textId="554A60D9" w:rsidR="00B7730B" w:rsidRPr="004F5C20" w:rsidRDefault="00B7730B">
                            <w:pPr>
                              <w:pStyle w:val="NoSpacing"/>
                              <w:rPr>
                                <w:rFonts w:eastAsiaTheme="majorEastAsia" w:cs="Microsoft Sans Serif"/>
                                <w:b/>
                                <w:bCs/>
                                <w:color w:val="FFFFFF" w:themeColor="background1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eastAsiaTheme="majorEastAsia" w:cs="Microsoft Sans Serif"/>
                                <w:b/>
                                <w:bCs/>
                                <w:color w:val="FFFFFF" w:themeColor="background1"/>
                                <w:sz w:val="56"/>
                                <w:szCs w:val="96"/>
                              </w:rPr>
                              <w:t>OpenCV</w:t>
                            </w:r>
                          </w:p>
                        </w:txbxContent>
                      </v:textbox>
                    </v:rect>
                    <v:rect id="Rectangle 9" o:spid="_x0000_s1031" style="position:absolute;left:7344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508247EA" w14:textId="089EB12C" w:rsidR="00B7730B" w:rsidRPr="00A723DD" w:rsidRDefault="00086E2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Version 1.0</w:t>
                            </w:r>
                          </w:p>
                          <w:p w14:paraId="310DC270" w14:textId="77777777" w:rsidR="00B7730B" w:rsidRPr="00A723DD" w:rsidRDefault="007F016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0367609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7730B" w:rsidRPr="00A723DD">
                                  <w:rPr>
                                    <w:color w:val="FFFFFF" w:themeColor="background1"/>
                                  </w:rPr>
                                  <w:t>e-con Systems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E901C6" w14:textId="5743B666" w:rsidR="00B7730B" w:rsidRPr="00A723DD" w:rsidRDefault="00B773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4/6/2018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75FCCF8" w14:textId="77777777" w:rsidR="00C64D05" w:rsidRDefault="00C64D05"/>
        <w:p w14:paraId="11473836" w14:textId="77777777" w:rsidR="00C64D05" w:rsidRDefault="00C64D05"/>
        <w:p w14:paraId="74443B97" w14:textId="5CB1F25E" w:rsidR="00C64D05" w:rsidRDefault="00C31328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75DAEAD" wp14:editId="6EF08ECF">
                    <wp:simplePos x="0" y="0"/>
                    <wp:positionH relativeFrom="column">
                      <wp:posOffset>-885824</wp:posOffset>
                    </wp:positionH>
                    <wp:positionV relativeFrom="page">
                      <wp:posOffset>2533650</wp:posOffset>
                    </wp:positionV>
                    <wp:extent cx="6502400" cy="662305"/>
                    <wp:effectExtent l="0" t="0" r="12700" b="23495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02400" cy="66230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3972F2FB" w14:textId="48E6F734" w:rsidR="00B7730B" w:rsidRPr="00A723DD" w:rsidRDefault="00B7730B" w:rsidP="003D2315">
                                <w:pPr>
                                  <w:pStyle w:val="NoSpacing"/>
                                  <w:jc w:val="right"/>
                                  <w:rPr>
                                    <w:rFonts w:eastAsiaTheme="majorEastAsia" w:cs="Microsoft Sans Serif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eastAsiaTheme="majorEastAsia" w:cs="Microsoft Sans Serif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Linux Installation Manual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75DAEAD" id="Rectangle 16" o:spid="_x0000_s1032" style="position:absolute;margin-left:-69.75pt;margin-top:199.5pt;width:512pt;height:52.1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" fillcolor="#272727 [2749]" strokecolor="white [3212]" strokeweight="1pt">
                    <v:textbox style="mso-fit-shape-to-text:t" inset="14.4pt,,14.4pt">
                      <w:txbxContent>
                        <w:p w14:paraId="3972F2FB" w14:textId="48E6F734" w:rsidR="00B7730B" w:rsidRPr="00A723DD" w:rsidRDefault="00B7730B" w:rsidP="003D2315">
                          <w:pPr>
                            <w:pStyle w:val="NoSpacing"/>
                            <w:jc w:val="right"/>
                            <w:rPr>
                              <w:rFonts w:eastAsiaTheme="majorEastAsia" w:cs="Microsoft Sans Serif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eastAsiaTheme="majorEastAsia" w:cs="Microsoft Sans Serif"/>
                              <w:color w:val="FFFFFF" w:themeColor="background1"/>
                              <w:sz w:val="72"/>
                              <w:szCs w:val="72"/>
                            </w:rPr>
                            <w:t>Linux Installation Manual</w:t>
                          </w:r>
                        </w:p>
                      </w:txbxContent>
                    </v:textbox>
                    <w10:wrap anchory="page"/>
                  </v:rect>
                </w:pict>
              </mc:Fallback>
            </mc:AlternateContent>
          </w:r>
        </w:p>
        <w:p w14:paraId="78AF1719" w14:textId="22E23FAF" w:rsidR="00C64D05" w:rsidRDefault="00C64D05"/>
        <w:p w14:paraId="70161509" w14:textId="77777777" w:rsidR="00C64D05" w:rsidRDefault="00C64D05"/>
        <w:p w14:paraId="1A31FD52" w14:textId="77777777" w:rsidR="00C64D05" w:rsidRDefault="00C64D05"/>
        <w:p w14:paraId="0AD000CB" w14:textId="77777777" w:rsidR="00C64D05" w:rsidRDefault="00C64D05"/>
        <w:p w14:paraId="68BB2297" w14:textId="77777777" w:rsidR="00C64D05" w:rsidRDefault="00C64D05"/>
        <w:p w14:paraId="6E2AF98F" w14:textId="77777777" w:rsidR="00C64D05" w:rsidRDefault="00C64D05"/>
        <w:p w14:paraId="01B4C2B6" w14:textId="77777777" w:rsidR="00C64D05" w:rsidRDefault="00C64D05"/>
        <w:p w14:paraId="0E9E78FE" w14:textId="77777777" w:rsidR="00C64D05" w:rsidRDefault="00C64D05">
          <w:r>
            <w:rPr>
              <w:noProof/>
              <w:lang w:eastAsia="en-IN"/>
            </w:rPr>
            <w:drawing>
              <wp:anchor distT="0" distB="0" distL="114300" distR="114300" simplePos="0" relativeHeight="251658240" behindDoc="1" locked="0" layoutInCell="0" allowOverlap="1" wp14:anchorId="4FC4052B" wp14:editId="4BC53449">
                <wp:simplePos x="0" y="0"/>
                <wp:positionH relativeFrom="page">
                  <wp:posOffset>103505</wp:posOffset>
                </wp:positionH>
                <wp:positionV relativeFrom="margin">
                  <wp:posOffset>3610610</wp:posOffset>
                </wp:positionV>
                <wp:extent cx="4248150" cy="3265170"/>
                <wp:effectExtent l="19050" t="19050" r="19050" b="11430"/>
                <wp:wrapThrough wrapText="bothSides">
                  <wp:wrapPolygon edited="0">
                    <wp:start x="-97" y="-126"/>
                    <wp:lineTo x="-97" y="21550"/>
                    <wp:lineTo x="21600" y="21550"/>
                    <wp:lineTo x="21600" y="-126"/>
                    <wp:lineTo x="-97" y="-126"/>
                  </wp:wrapPolygon>
                </wp:wrapThrough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150" cy="326517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0945694" w14:textId="77777777" w:rsidR="00C64D05" w:rsidRDefault="00C64D05"/>
        <w:p w14:paraId="05CA665A" w14:textId="77777777" w:rsidR="00C64D05" w:rsidRDefault="00C64D05"/>
        <w:p w14:paraId="40C54477" w14:textId="77777777" w:rsidR="00C64D05" w:rsidRDefault="00C64D05"/>
        <w:p w14:paraId="6AE064CA" w14:textId="77777777" w:rsidR="00C64D05" w:rsidRDefault="00C64D05"/>
        <w:p w14:paraId="3D87983D" w14:textId="77777777" w:rsidR="00C64D05" w:rsidRDefault="00C64D05"/>
        <w:p w14:paraId="15E82392" w14:textId="77777777" w:rsidR="00C64D05" w:rsidRDefault="00C64D05"/>
        <w:p w14:paraId="05A94F7D" w14:textId="77777777" w:rsidR="00C64D05" w:rsidRDefault="00C64D05"/>
        <w:p w14:paraId="4B5B31C5" w14:textId="77777777" w:rsidR="00C64D05" w:rsidRDefault="00C64D05"/>
        <w:p w14:paraId="049137B9" w14:textId="77777777" w:rsidR="00C64D05" w:rsidRDefault="00C64D05"/>
        <w:p w14:paraId="52136FED" w14:textId="77777777" w:rsidR="00C64D05" w:rsidRDefault="00C64D05"/>
        <w:p w14:paraId="4EB9A805" w14:textId="77777777" w:rsidR="00B53468" w:rsidRDefault="00B53468"/>
        <w:p w14:paraId="436FA840" w14:textId="77777777" w:rsidR="00C64D05" w:rsidRDefault="00C64D05"/>
        <w:p w14:paraId="2D967053" w14:textId="77777777" w:rsidR="00C64D05" w:rsidRDefault="00C64D05"/>
        <w:p w14:paraId="7F5FE828" w14:textId="77777777" w:rsidR="00C64D05" w:rsidRDefault="00833875">
          <w:r>
            <w:rPr>
              <w:rFonts w:asciiTheme="majorHAnsi" w:eastAsiaTheme="majorEastAsia" w:hAnsiTheme="majorHAnsi" w:cstheme="majorBidi"/>
              <w:b/>
              <w:bCs/>
              <w:noProof/>
              <w:color w:val="FFFFFF" w:themeColor="background1"/>
              <w:sz w:val="96"/>
              <w:szCs w:val="96"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600CE15C" wp14:editId="6773ABE2">
                <wp:simplePos x="0" y="0"/>
                <wp:positionH relativeFrom="column">
                  <wp:posOffset>-788035</wp:posOffset>
                </wp:positionH>
                <wp:positionV relativeFrom="paragraph">
                  <wp:posOffset>246380</wp:posOffset>
                </wp:positionV>
                <wp:extent cx="3404235" cy="1120775"/>
                <wp:effectExtent l="0" t="0" r="5715" b="0"/>
                <wp:wrapThrough wrapText="bothSides">
                  <wp:wrapPolygon edited="0">
                    <wp:start x="0" y="0"/>
                    <wp:lineTo x="0" y="2570"/>
                    <wp:lineTo x="1209" y="6608"/>
                    <wp:lineTo x="0" y="7710"/>
                    <wp:lineTo x="0" y="20193"/>
                    <wp:lineTo x="2176" y="20927"/>
                    <wp:lineTo x="4110" y="20927"/>
                    <wp:lineTo x="6044" y="20193"/>
                    <wp:lineTo x="6648" y="19825"/>
                    <wp:lineTo x="6285" y="18357"/>
                    <wp:lineTo x="21515" y="15787"/>
                    <wp:lineTo x="21515" y="12850"/>
                    <wp:lineTo x="6527" y="12483"/>
                    <wp:lineTo x="21515" y="8811"/>
                    <wp:lineTo x="21515" y="4406"/>
                    <wp:lineTo x="6527" y="0"/>
                    <wp:lineTo x="0" y="0"/>
                  </wp:wrapPolygon>
                </wp:wrapThrough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-consystems 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4235" cy="1120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D5A35BA" w14:textId="77777777" w:rsidR="00B0154D" w:rsidRDefault="00B0154D" w:rsidP="00B0154D">
          <w:bookmarkStart w:id="0" w:name="_Toc351132678"/>
          <w:bookmarkStart w:id="1" w:name="_Toc352670855"/>
          <w:bookmarkStart w:id="2" w:name="_Toc352680750"/>
          <w:bookmarkStart w:id="3" w:name="_Toc465073896"/>
        </w:p>
        <w:p w14:paraId="28CBE954" w14:textId="77777777" w:rsidR="00B0154D" w:rsidRDefault="00B0154D" w:rsidP="00B0154D">
          <w:pPr>
            <w:pStyle w:val="BodyBW"/>
            <w:rPr>
              <w:b/>
            </w:rPr>
          </w:pPr>
          <w:bookmarkStart w:id="4" w:name="_Toc351132681"/>
          <w:bookmarkStart w:id="5" w:name="_Toc352670858"/>
          <w:bookmarkStart w:id="6" w:name="_Toc352680753"/>
          <w:bookmarkStart w:id="7" w:name="_Toc353643650"/>
          <w:bookmarkStart w:id="8" w:name="_Toc363754934"/>
          <w:bookmarkStart w:id="9" w:name="_Toc370926706"/>
          <w:bookmarkStart w:id="10" w:name="_Toc381210955"/>
          <w:bookmarkStart w:id="11" w:name="_Toc381211123"/>
          <w:bookmarkStart w:id="12" w:name="_Toc381299837"/>
          <w:bookmarkStart w:id="13" w:name="_Toc465073899"/>
        </w:p>
        <w:p w14:paraId="31C2FD4E" w14:textId="77777777" w:rsidR="00B0154D" w:rsidRDefault="00B0154D" w:rsidP="00B0154D">
          <w:pPr>
            <w:pStyle w:val="BodyBW"/>
            <w:rPr>
              <w:b/>
            </w:rPr>
          </w:pPr>
        </w:p>
        <w:p w14:paraId="207C5F3F" w14:textId="77777777" w:rsidR="00B0154D" w:rsidRDefault="00B0154D" w:rsidP="00B0154D">
          <w:pPr>
            <w:pStyle w:val="BodyBW"/>
            <w:rPr>
              <w:b/>
            </w:rPr>
          </w:pPr>
        </w:p>
        <w:p w14:paraId="5E5EB96B" w14:textId="77777777" w:rsidR="00B0154D" w:rsidRDefault="00B0154D" w:rsidP="00B0154D">
          <w:pPr>
            <w:pStyle w:val="BodyBW"/>
            <w:rPr>
              <w:b/>
            </w:rPr>
          </w:pPr>
        </w:p>
        <w:p w14:paraId="72FC2D49" w14:textId="77777777" w:rsidR="00B0154D" w:rsidRDefault="00B0154D" w:rsidP="00B0154D">
          <w:pPr>
            <w:pStyle w:val="BodyBW"/>
            <w:rPr>
              <w:b/>
            </w:rPr>
          </w:pPr>
        </w:p>
        <w:p w14:paraId="4F624D8B" w14:textId="77777777" w:rsidR="00B0154D" w:rsidRDefault="00B0154D" w:rsidP="00B0154D">
          <w:pPr>
            <w:pStyle w:val="BodyBW"/>
            <w:rPr>
              <w:b/>
            </w:rPr>
          </w:pPr>
        </w:p>
        <w:p w14:paraId="0945A970" w14:textId="77777777" w:rsidR="00B0154D" w:rsidRDefault="00B0154D" w:rsidP="00B0154D">
          <w:pPr>
            <w:pStyle w:val="BodyBW"/>
            <w:rPr>
              <w:b/>
            </w:rPr>
          </w:pPr>
        </w:p>
        <w:p w14:paraId="5081DC4B" w14:textId="77777777" w:rsidR="00B0154D" w:rsidRDefault="00B0154D" w:rsidP="00B0154D">
          <w:pPr>
            <w:pStyle w:val="BodyBW"/>
            <w:rPr>
              <w:b/>
            </w:rPr>
          </w:pPr>
        </w:p>
        <w:p w14:paraId="20ED0257" w14:textId="77777777" w:rsidR="00B0154D" w:rsidRDefault="00B0154D" w:rsidP="00B0154D">
          <w:pPr>
            <w:pStyle w:val="BodyBW"/>
            <w:rPr>
              <w:b/>
            </w:rPr>
          </w:pPr>
        </w:p>
        <w:p w14:paraId="3F7F75F5" w14:textId="77777777" w:rsidR="00B0154D" w:rsidRDefault="00B0154D" w:rsidP="00B0154D">
          <w:pPr>
            <w:pStyle w:val="BodyBW"/>
            <w:rPr>
              <w:b/>
            </w:rPr>
          </w:pPr>
        </w:p>
        <w:p w14:paraId="17DD143E" w14:textId="77777777" w:rsidR="00B0154D" w:rsidRDefault="00B0154D" w:rsidP="00B0154D">
          <w:pPr>
            <w:pStyle w:val="BodyBW"/>
            <w:rPr>
              <w:b/>
            </w:rPr>
          </w:pPr>
        </w:p>
        <w:p w14:paraId="175E5901" w14:textId="77777777" w:rsidR="00B0154D" w:rsidRDefault="00B0154D" w:rsidP="00B0154D">
          <w:pPr>
            <w:pStyle w:val="BodyBW"/>
            <w:rPr>
              <w:b/>
            </w:rPr>
          </w:pPr>
        </w:p>
        <w:p w14:paraId="198943F9" w14:textId="77777777" w:rsidR="00B0154D" w:rsidRDefault="00B0154D" w:rsidP="00B0154D">
          <w:pPr>
            <w:pStyle w:val="BodyBW"/>
            <w:rPr>
              <w:b/>
            </w:rPr>
          </w:pPr>
        </w:p>
        <w:p w14:paraId="42015B4F" w14:textId="77777777" w:rsidR="00B0154D" w:rsidRDefault="00B0154D" w:rsidP="00B0154D">
          <w:pPr>
            <w:pStyle w:val="BodyBW"/>
            <w:rPr>
              <w:b/>
            </w:rPr>
          </w:pPr>
        </w:p>
        <w:p w14:paraId="4918B3D9" w14:textId="77777777" w:rsidR="00B0154D" w:rsidRDefault="00B0154D" w:rsidP="00B0154D">
          <w:pPr>
            <w:pStyle w:val="BodyBW"/>
            <w:rPr>
              <w:b/>
            </w:rPr>
          </w:pPr>
        </w:p>
        <w:p w14:paraId="53B876FB" w14:textId="77777777" w:rsidR="00B0154D" w:rsidRDefault="00B0154D" w:rsidP="00B0154D">
          <w:pPr>
            <w:pStyle w:val="BodyBW"/>
            <w:rPr>
              <w:b/>
            </w:rPr>
          </w:pPr>
        </w:p>
        <w:p w14:paraId="66B94B48" w14:textId="2491CCB6" w:rsidR="00B0154D" w:rsidRDefault="00B0154D" w:rsidP="00B0154D">
          <w:pPr>
            <w:pStyle w:val="BodyBW"/>
            <w:rPr>
              <w:b/>
            </w:rPr>
          </w:pPr>
        </w:p>
        <w:p w14:paraId="086717D8" w14:textId="760A7602" w:rsidR="0015160C" w:rsidRDefault="0015160C" w:rsidP="00B0154D">
          <w:pPr>
            <w:pStyle w:val="BodyBW"/>
            <w:rPr>
              <w:b/>
            </w:rPr>
          </w:pPr>
        </w:p>
        <w:p w14:paraId="0A5E21F1" w14:textId="77777777" w:rsidR="0015160C" w:rsidRDefault="0015160C" w:rsidP="00B0154D">
          <w:pPr>
            <w:pStyle w:val="BodyBW"/>
            <w:rPr>
              <w:b/>
            </w:rPr>
          </w:pPr>
        </w:p>
        <w:p w14:paraId="6D89E9A9" w14:textId="77777777" w:rsidR="00B0154D" w:rsidRDefault="00B0154D" w:rsidP="00B0154D">
          <w:pPr>
            <w:pStyle w:val="BodyBW"/>
            <w:rPr>
              <w:b/>
            </w:rPr>
          </w:pPr>
        </w:p>
        <w:p w14:paraId="5ED5F6CC" w14:textId="77777777" w:rsidR="00B0154D" w:rsidRDefault="00B0154D" w:rsidP="00B0154D">
          <w:pPr>
            <w:pStyle w:val="BodyBW"/>
            <w:rPr>
              <w:b/>
            </w:rPr>
          </w:pPr>
        </w:p>
        <w:p w14:paraId="5169DA6F" w14:textId="77777777" w:rsidR="00B0154D" w:rsidRDefault="00B0154D" w:rsidP="00B0154D">
          <w:pPr>
            <w:pStyle w:val="BodyBW"/>
            <w:rPr>
              <w:b/>
            </w:rPr>
          </w:pPr>
        </w:p>
        <w:p w14:paraId="64EDA47F" w14:textId="77777777" w:rsidR="00B0154D" w:rsidRDefault="00B0154D" w:rsidP="00B0154D">
          <w:pPr>
            <w:pStyle w:val="BodyBW"/>
            <w:rPr>
              <w:b/>
            </w:rPr>
          </w:pPr>
        </w:p>
        <w:p w14:paraId="3FE1F1F5" w14:textId="77777777" w:rsidR="00B0154D" w:rsidRPr="002E77EA" w:rsidRDefault="00B0154D" w:rsidP="00B0154D">
          <w:pPr>
            <w:pStyle w:val="BodyBW"/>
            <w:rPr>
              <w:b/>
            </w:rPr>
          </w:pPr>
          <w:r w:rsidRPr="002E77EA">
            <w:rPr>
              <w:b/>
            </w:rPr>
            <w:t>Disclaimer</w:t>
          </w:r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</w:p>
        <w:p w14:paraId="5A0C0843" w14:textId="77777777" w:rsidR="009D4131" w:rsidRDefault="00B0154D" w:rsidP="00B0154D">
          <w:pPr>
            <w:pStyle w:val="BodyBW"/>
          </w:pPr>
          <w:r>
            <w:t>e-con Systems reserves the right to edit/modify this document without any prior intimation of whatsoever.</w:t>
          </w:r>
        </w:p>
        <w:bookmarkEnd w:id="3" w:displacedByCustomXml="next"/>
        <w:bookmarkEnd w:id="2" w:displacedByCustomXml="next"/>
        <w:bookmarkEnd w:id="1" w:displacedByCustomXml="next"/>
        <w:bookmarkEnd w:id="0" w:displacedByCustomXml="next"/>
      </w:sdtContent>
    </w:sdt>
    <w:p w14:paraId="1AA5DE64" w14:textId="77777777" w:rsidR="00670C2C" w:rsidRDefault="00670C2C">
      <w:r>
        <w:br w:type="page"/>
      </w:r>
    </w:p>
    <w:p w14:paraId="66F07B49" w14:textId="77777777" w:rsidR="00C63D62" w:rsidRPr="00833875" w:rsidRDefault="00C63D62" w:rsidP="00C63D62">
      <w:pPr>
        <w:pStyle w:val="TOCTitle"/>
        <w:rPr>
          <w:color w:val="auto"/>
        </w:rPr>
      </w:pPr>
      <w:r w:rsidRPr="00833875">
        <w:rPr>
          <w:color w:val="auto"/>
        </w:rPr>
        <w:lastRenderedPageBreak/>
        <w:t>Contents</w:t>
      </w:r>
    </w:p>
    <w:p w14:paraId="765ED933" w14:textId="54173A2E" w:rsidR="00C071D3" w:rsidRDefault="00C63D62">
      <w:pPr>
        <w:pStyle w:val="TOC1"/>
        <w:tabs>
          <w:tab w:val="right" w:pos="9016"/>
        </w:tabs>
        <w:rPr>
          <w:ins w:id="14" w:author="Ambika KSM" w:date="2018-04-26T12:35:00Z"/>
          <w:rFonts w:eastAsiaTheme="minorEastAsia"/>
          <w:b w:val="0"/>
          <w:bCs w:val="0"/>
          <w:caps w:val="0"/>
          <w:noProof/>
          <w:u w:val="none"/>
          <w:lang w:eastAsia="en-IN"/>
        </w:rPr>
      </w:pPr>
      <w:r>
        <w:rPr>
          <w:rFonts w:asciiTheme="majorHAnsi" w:hAnsiTheme="majorHAnsi"/>
          <w:i/>
          <w:caps w:val="0"/>
          <w:sz w:val="24"/>
          <w:szCs w:val="24"/>
        </w:rPr>
        <w:fldChar w:fldCharType="begin"/>
      </w:r>
      <w:r>
        <w:rPr>
          <w:rFonts w:asciiTheme="majorHAnsi" w:hAnsiTheme="majorHAnsi"/>
          <w:i/>
          <w:caps w:val="0"/>
          <w:sz w:val="24"/>
          <w:szCs w:val="24"/>
        </w:rPr>
        <w:instrText xml:space="preserve"> TOC \h \z \t "H1_Color,2,H2_Color,3,H3_Color,4,Chapter_Title_BW_1,1,H1_BW,2,H2_BW,3" </w:instrText>
      </w:r>
      <w:r>
        <w:rPr>
          <w:rFonts w:asciiTheme="majorHAnsi" w:hAnsiTheme="majorHAnsi"/>
          <w:i/>
          <w:caps w:val="0"/>
          <w:sz w:val="24"/>
          <w:szCs w:val="24"/>
        </w:rPr>
        <w:fldChar w:fldCharType="separate"/>
      </w:r>
      <w:ins w:id="15" w:author="Ambika KSM" w:date="2018-04-26T12:35:00Z">
        <w:r w:rsidR="00C071D3" w:rsidRPr="00502EA0">
          <w:rPr>
            <w:rStyle w:val="Hyperlink"/>
            <w:noProof/>
          </w:rPr>
          <w:fldChar w:fldCharType="begin"/>
        </w:r>
        <w:r w:rsidR="00C071D3" w:rsidRPr="00502EA0">
          <w:rPr>
            <w:rStyle w:val="Hyperlink"/>
            <w:noProof/>
          </w:rPr>
          <w:instrText xml:space="preserve"> </w:instrText>
        </w:r>
        <w:r w:rsidR="00C071D3">
          <w:rPr>
            <w:noProof/>
          </w:rPr>
          <w:instrText>HYPERLINK \l "_Toc512509463"</w:instrText>
        </w:r>
        <w:r w:rsidR="00C071D3" w:rsidRPr="00502EA0">
          <w:rPr>
            <w:rStyle w:val="Hyperlink"/>
            <w:noProof/>
          </w:rPr>
          <w:instrText xml:space="preserve"> </w:instrText>
        </w:r>
        <w:r w:rsidR="00C071D3" w:rsidRPr="00502EA0">
          <w:rPr>
            <w:rStyle w:val="Hyperlink"/>
            <w:noProof/>
          </w:rPr>
        </w:r>
        <w:r w:rsidR="00C071D3" w:rsidRPr="00502EA0">
          <w:rPr>
            <w:rStyle w:val="Hyperlink"/>
            <w:noProof/>
          </w:rPr>
          <w:fldChar w:fldCharType="separate"/>
        </w:r>
        <w:r w:rsidR="00C071D3" w:rsidRPr="00502EA0">
          <w:rPr>
            <w:rStyle w:val="Hyperlink"/>
            <w:noProof/>
          </w:rPr>
          <w:t>Introduction to OpenCV</w:t>
        </w:r>
        <w:r w:rsidR="00C071D3">
          <w:rPr>
            <w:noProof/>
            <w:webHidden/>
          </w:rPr>
          <w:tab/>
        </w:r>
        <w:r w:rsidR="00C071D3">
          <w:rPr>
            <w:noProof/>
            <w:webHidden/>
          </w:rPr>
          <w:fldChar w:fldCharType="begin"/>
        </w:r>
        <w:r w:rsidR="00C071D3">
          <w:rPr>
            <w:noProof/>
            <w:webHidden/>
          </w:rPr>
          <w:instrText xml:space="preserve"> PAGEREF _Toc512509463 \h </w:instrText>
        </w:r>
        <w:r w:rsidR="00C071D3">
          <w:rPr>
            <w:noProof/>
            <w:webHidden/>
          </w:rPr>
        </w:r>
      </w:ins>
      <w:r w:rsidR="00C071D3">
        <w:rPr>
          <w:noProof/>
          <w:webHidden/>
        </w:rPr>
        <w:fldChar w:fldCharType="separate"/>
      </w:r>
      <w:ins w:id="16" w:author="Ambika KSM" w:date="2018-04-26T12:35:00Z">
        <w:r w:rsidR="00C071D3">
          <w:rPr>
            <w:noProof/>
            <w:webHidden/>
          </w:rPr>
          <w:t>3</w:t>
        </w:r>
        <w:r w:rsidR="00C071D3">
          <w:rPr>
            <w:noProof/>
            <w:webHidden/>
          </w:rPr>
          <w:fldChar w:fldCharType="end"/>
        </w:r>
        <w:r w:rsidR="00C071D3" w:rsidRPr="00502EA0">
          <w:rPr>
            <w:rStyle w:val="Hyperlink"/>
            <w:noProof/>
          </w:rPr>
          <w:fldChar w:fldCharType="end"/>
        </w:r>
      </w:ins>
    </w:p>
    <w:p w14:paraId="2FBF7383" w14:textId="785DB73D" w:rsidR="00C071D3" w:rsidRDefault="00C071D3">
      <w:pPr>
        <w:pStyle w:val="TOC2"/>
        <w:tabs>
          <w:tab w:val="right" w:pos="9016"/>
        </w:tabs>
        <w:rPr>
          <w:ins w:id="17" w:author="Ambika KSM" w:date="2018-04-26T12:35:00Z"/>
          <w:rFonts w:eastAsiaTheme="minorEastAsia"/>
          <w:b w:val="0"/>
          <w:bCs w:val="0"/>
          <w:smallCaps w:val="0"/>
          <w:noProof/>
          <w:lang w:eastAsia="en-IN"/>
        </w:rPr>
      </w:pPr>
      <w:ins w:id="18" w:author="Ambika KSM" w:date="2018-04-26T12:35:00Z">
        <w:r w:rsidRPr="00502EA0">
          <w:rPr>
            <w:rStyle w:val="Hyperlink"/>
            <w:noProof/>
          </w:rPr>
          <w:fldChar w:fldCharType="begin"/>
        </w:r>
        <w:r w:rsidRPr="00502EA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"_Toc512509464"</w:instrText>
        </w:r>
        <w:r w:rsidRPr="00502EA0">
          <w:rPr>
            <w:rStyle w:val="Hyperlink"/>
            <w:noProof/>
          </w:rPr>
          <w:instrText xml:space="preserve"> </w:instrText>
        </w:r>
        <w:r w:rsidRPr="00502EA0">
          <w:rPr>
            <w:rStyle w:val="Hyperlink"/>
            <w:noProof/>
          </w:rPr>
        </w:r>
        <w:r w:rsidRPr="00502EA0">
          <w:rPr>
            <w:rStyle w:val="Hyperlink"/>
            <w:noProof/>
          </w:rPr>
          <w:fldChar w:fldCharType="separate"/>
        </w:r>
        <w:r w:rsidRPr="00502EA0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_Toc512509464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" w:author="Ambika KSM" w:date="2018-04-26T12:35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502EA0">
          <w:rPr>
            <w:rStyle w:val="Hyperlink"/>
            <w:noProof/>
          </w:rPr>
          <w:fldChar w:fldCharType="end"/>
        </w:r>
      </w:ins>
    </w:p>
    <w:p w14:paraId="5EBF3757" w14:textId="7B722454" w:rsidR="00C071D3" w:rsidRDefault="00C071D3">
      <w:pPr>
        <w:pStyle w:val="TOC2"/>
        <w:tabs>
          <w:tab w:val="right" w:pos="9016"/>
        </w:tabs>
        <w:rPr>
          <w:ins w:id="20" w:author="Ambika KSM" w:date="2018-04-26T12:35:00Z"/>
          <w:rFonts w:eastAsiaTheme="minorEastAsia"/>
          <w:b w:val="0"/>
          <w:bCs w:val="0"/>
          <w:smallCaps w:val="0"/>
          <w:noProof/>
          <w:lang w:eastAsia="en-IN"/>
        </w:rPr>
      </w:pPr>
      <w:ins w:id="21" w:author="Ambika KSM" w:date="2018-04-26T12:35:00Z">
        <w:r w:rsidRPr="00502EA0">
          <w:rPr>
            <w:rStyle w:val="Hyperlink"/>
            <w:noProof/>
          </w:rPr>
          <w:fldChar w:fldCharType="begin"/>
        </w:r>
        <w:r w:rsidRPr="00502EA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"_Toc512509465"</w:instrText>
        </w:r>
        <w:r w:rsidRPr="00502EA0">
          <w:rPr>
            <w:rStyle w:val="Hyperlink"/>
            <w:noProof/>
          </w:rPr>
          <w:instrText xml:space="preserve"> </w:instrText>
        </w:r>
        <w:r w:rsidRPr="00502EA0">
          <w:rPr>
            <w:rStyle w:val="Hyperlink"/>
            <w:noProof/>
          </w:rPr>
        </w:r>
        <w:r w:rsidRPr="00502EA0">
          <w:rPr>
            <w:rStyle w:val="Hyperlink"/>
            <w:noProof/>
          </w:rPr>
          <w:fldChar w:fldCharType="separate"/>
        </w:r>
        <w:r w:rsidRPr="00502EA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_Toc512509465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" w:author="Ambika KSM" w:date="2018-04-26T12:35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502EA0">
          <w:rPr>
            <w:rStyle w:val="Hyperlink"/>
            <w:noProof/>
          </w:rPr>
          <w:fldChar w:fldCharType="end"/>
        </w:r>
      </w:ins>
    </w:p>
    <w:p w14:paraId="68BADAC5" w14:textId="08E3EF30" w:rsidR="00C071D3" w:rsidRDefault="00C071D3">
      <w:pPr>
        <w:pStyle w:val="TOC1"/>
        <w:tabs>
          <w:tab w:val="right" w:pos="9016"/>
        </w:tabs>
        <w:rPr>
          <w:ins w:id="23" w:author="Ambika KSM" w:date="2018-04-26T12:35:00Z"/>
          <w:rFonts w:eastAsiaTheme="minorEastAsia"/>
          <w:b w:val="0"/>
          <w:bCs w:val="0"/>
          <w:caps w:val="0"/>
          <w:noProof/>
          <w:u w:val="none"/>
          <w:lang w:eastAsia="en-IN"/>
        </w:rPr>
      </w:pPr>
      <w:ins w:id="24" w:author="Ambika KSM" w:date="2018-04-26T12:35:00Z">
        <w:r w:rsidRPr="00502EA0">
          <w:rPr>
            <w:rStyle w:val="Hyperlink"/>
            <w:noProof/>
          </w:rPr>
          <w:fldChar w:fldCharType="begin"/>
        </w:r>
        <w:r w:rsidRPr="00502EA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"_Toc512509466"</w:instrText>
        </w:r>
        <w:r w:rsidRPr="00502EA0">
          <w:rPr>
            <w:rStyle w:val="Hyperlink"/>
            <w:noProof/>
          </w:rPr>
          <w:instrText xml:space="preserve"> </w:instrText>
        </w:r>
        <w:r w:rsidRPr="00502EA0">
          <w:rPr>
            <w:rStyle w:val="Hyperlink"/>
            <w:noProof/>
          </w:rPr>
        </w:r>
        <w:r w:rsidRPr="00502EA0">
          <w:rPr>
            <w:rStyle w:val="Hyperlink"/>
            <w:noProof/>
          </w:rPr>
          <w:fldChar w:fldCharType="separate"/>
        </w:r>
        <w:r w:rsidRPr="00502EA0">
          <w:rPr>
            <w:rStyle w:val="Hyperlink"/>
            <w:noProof/>
          </w:rPr>
          <w:t>Building 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_Toc512509466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" w:author="Ambika KSM" w:date="2018-04-26T12:35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502EA0">
          <w:rPr>
            <w:rStyle w:val="Hyperlink"/>
            <w:noProof/>
          </w:rPr>
          <w:fldChar w:fldCharType="end"/>
        </w:r>
      </w:ins>
    </w:p>
    <w:p w14:paraId="6367B36C" w14:textId="013FC464" w:rsidR="00C071D3" w:rsidRDefault="00C071D3">
      <w:pPr>
        <w:pStyle w:val="TOC2"/>
        <w:tabs>
          <w:tab w:val="right" w:pos="9016"/>
        </w:tabs>
        <w:rPr>
          <w:ins w:id="26" w:author="Ambika KSM" w:date="2018-04-26T12:35:00Z"/>
          <w:rFonts w:eastAsiaTheme="minorEastAsia"/>
          <w:b w:val="0"/>
          <w:bCs w:val="0"/>
          <w:smallCaps w:val="0"/>
          <w:noProof/>
          <w:lang w:eastAsia="en-IN"/>
        </w:rPr>
      </w:pPr>
      <w:ins w:id="27" w:author="Ambika KSM" w:date="2018-04-26T12:35:00Z">
        <w:r w:rsidRPr="00502EA0">
          <w:rPr>
            <w:rStyle w:val="Hyperlink"/>
            <w:noProof/>
          </w:rPr>
          <w:fldChar w:fldCharType="begin"/>
        </w:r>
        <w:r w:rsidRPr="00502EA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"_Toc512509467"</w:instrText>
        </w:r>
        <w:r w:rsidRPr="00502EA0">
          <w:rPr>
            <w:rStyle w:val="Hyperlink"/>
            <w:noProof/>
          </w:rPr>
          <w:instrText xml:space="preserve"> </w:instrText>
        </w:r>
        <w:r w:rsidRPr="00502EA0">
          <w:rPr>
            <w:rStyle w:val="Hyperlink"/>
            <w:noProof/>
          </w:rPr>
        </w:r>
        <w:r w:rsidRPr="00502EA0">
          <w:rPr>
            <w:rStyle w:val="Hyperlink"/>
            <w:noProof/>
          </w:rPr>
          <w:fldChar w:fldCharType="separate"/>
        </w:r>
        <w:r w:rsidRPr="00502EA0">
          <w:rPr>
            <w:rStyle w:val="Hyperlink"/>
            <w:noProof/>
          </w:rPr>
          <w:t>Step 1 - Installing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_Toc512509467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" w:author="Ambika KSM" w:date="2018-04-26T12:35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502EA0">
          <w:rPr>
            <w:rStyle w:val="Hyperlink"/>
            <w:noProof/>
          </w:rPr>
          <w:fldChar w:fldCharType="end"/>
        </w:r>
      </w:ins>
    </w:p>
    <w:p w14:paraId="1C5B19BE" w14:textId="116AE367" w:rsidR="00C071D3" w:rsidRDefault="00C071D3">
      <w:pPr>
        <w:pStyle w:val="TOC2"/>
        <w:tabs>
          <w:tab w:val="right" w:pos="9016"/>
        </w:tabs>
        <w:rPr>
          <w:ins w:id="29" w:author="Ambika KSM" w:date="2018-04-26T12:35:00Z"/>
          <w:rFonts w:eastAsiaTheme="minorEastAsia"/>
          <w:b w:val="0"/>
          <w:bCs w:val="0"/>
          <w:smallCaps w:val="0"/>
          <w:noProof/>
          <w:lang w:eastAsia="en-IN"/>
        </w:rPr>
      </w:pPr>
      <w:ins w:id="30" w:author="Ambika KSM" w:date="2018-04-26T12:35:00Z">
        <w:r w:rsidRPr="00502EA0">
          <w:rPr>
            <w:rStyle w:val="Hyperlink"/>
            <w:noProof/>
          </w:rPr>
          <w:fldChar w:fldCharType="begin"/>
        </w:r>
        <w:r w:rsidRPr="00502EA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"_Toc512509468"</w:instrText>
        </w:r>
        <w:r w:rsidRPr="00502EA0">
          <w:rPr>
            <w:rStyle w:val="Hyperlink"/>
            <w:noProof/>
          </w:rPr>
          <w:instrText xml:space="preserve"> </w:instrText>
        </w:r>
        <w:r w:rsidRPr="00502EA0">
          <w:rPr>
            <w:rStyle w:val="Hyperlink"/>
            <w:noProof/>
          </w:rPr>
        </w:r>
        <w:r w:rsidRPr="00502EA0">
          <w:rPr>
            <w:rStyle w:val="Hyperlink"/>
            <w:noProof/>
          </w:rPr>
          <w:fldChar w:fldCharType="separate"/>
        </w:r>
        <w:r w:rsidRPr="00502EA0">
          <w:rPr>
            <w:rStyle w:val="Hyperlink"/>
            <w:noProof/>
          </w:rPr>
          <w:t>Step 2 - Configuring 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_Toc512509468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" w:author="Ambika KSM" w:date="2018-04-26T12:35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502EA0">
          <w:rPr>
            <w:rStyle w:val="Hyperlink"/>
            <w:noProof/>
          </w:rPr>
          <w:fldChar w:fldCharType="end"/>
        </w:r>
      </w:ins>
    </w:p>
    <w:p w14:paraId="6DF749E3" w14:textId="29BFAD33" w:rsidR="00C071D3" w:rsidRDefault="00C071D3">
      <w:pPr>
        <w:pStyle w:val="TOC1"/>
        <w:tabs>
          <w:tab w:val="right" w:pos="9016"/>
        </w:tabs>
        <w:rPr>
          <w:ins w:id="32" w:author="Ambika KSM" w:date="2018-04-26T12:35:00Z"/>
          <w:rFonts w:eastAsiaTheme="minorEastAsia"/>
          <w:b w:val="0"/>
          <w:bCs w:val="0"/>
          <w:caps w:val="0"/>
          <w:noProof/>
          <w:u w:val="none"/>
          <w:lang w:eastAsia="en-IN"/>
        </w:rPr>
      </w:pPr>
      <w:ins w:id="33" w:author="Ambika KSM" w:date="2018-04-26T12:35:00Z">
        <w:r w:rsidRPr="00502EA0">
          <w:rPr>
            <w:rStyle w:val="Hyperlink"/>
            <w:noProof/>
          </w:rPr>
          <w:fldChar w:fldCharType="begin"/>
        </w:r>
        <w:r w:rsidRPr="00502EA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"_Toc512509469"</w:instrText>
        </w:r>
        <w:r w:rsidRPr="00502EA0">
          <w:rPr>
            <w:rStyle w:val="Hyperlink"/>
            <w:noProof/>
          </w:rPr>
          <w:instrText xml:space="preserve"> </w:instrText>
        </w:r>
        <w:r w:rsidRPr="00502EA0">
          <w:rPr>
            <w:rStyle w:val="Hyperlink"/>
            <w:noProof/>
          </w:rPr>
        </w:r>
        <w:r w:rsidRPr="00502EA0">
          <w:rPr>
            <w:rStyle w:val="Hyperlink"/>
            <w:noProof/>
          </w:rPr>
          <w:fldChar w:fldCharType="separate"/>
        </w:r>
        <w:r w:rsidRPr="00502EA0">
          <w:rPr>
            <w:rStyle w:val="Hyperlink"/>
            <w:noProof/>
          </w:rPr>
          <w:t>Building Sample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_Toc512509469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" w:author="Ambika KSM" w:date="2018-04-26T12:35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502EA0">
          <w:rPr>
            <w:rStyle w:val="Hyperlink"/>
            <w:noProof/>
          </w:rPr>
          <w:fldChar w:fldCharType="end"/>
        </w:r>
      </w:ins>
    </w:p>
    <w:p w14:paraId="42DA8EB0" w14:textId="63590E7E" w:rsidR="00C071D3" w:rsidRDefault="00C071D3">
      <w:pPr>
        <w:pStyle w:val="TOC1"/>
        <w:tabs>
          <w:tab w:val="right" w:pos="9016"/>
        </w:tabs>
        <w:rPr>
          <w:ins w:id="35" w:author="Ambika KSM" w:date="2018-04-26T12:35:00Z"/>
          <w:rFonts w:eastAsiaTheme="minorEastAsia"/>
          <w:b w:val="0"/>
          <w:bCs w:val="0"/>
          <w:caps w:val="0"/>
          <w:noProof/>
          <w:u w:val="none"/>
          <w:lang w:eastAsia="en-IN"/>
        </w:rPr>
      </w:pPr>
      <w:ins w:id="36" w:author="Ambika KSM" w:date="2018-04-26T12:35:00Z">
        <w:r w:rsidRPr="00502EA0">
          <w:rPr>
            <w:rStyle w:val="Hyperlink"/>
            <w:noProof/>
          </w:rPr>
          <w:fldChar w:fldCharType="begin"/>
        </w:r>
        <w:r w:rsidRPr="00502EA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"_Toc512509470"</w:instrText>
        </w:r>
        <w:r w:rsidRPr="00502EA0">
          <w:rPr>
            <w:rStyle w:val="Hyperlink"/>
            <w:noProof/>
          </w:rPr>
          <w:instrText xml:space="preserve"> </w:instrText>
        </w:r>
        <w:r w:rsidRPr="00502EA0">
          <w:rPr>
            <w:rStyle w:val="Hyperlink"/>
            <w:noProof/>
          </w:rPr>
        </w:r>
        <w:r w:rsidRPr="00502EA0">
          <w:rPr>
            <w:rStyle w:val="Hyperlink"/>
            <w:noProof/>
          </w:rPr>
          <w:fldChar w:fldCharType="separate"/>
        </w:r>
        <w:r w:rsidRPr="00502EA0">
          <w:rPr>
            <w:rStyle w:val="Hyperlink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_Toc512509470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" w:author="Ambika KSM" w:date="2018-04-26T12:35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502EA0">
          <w:rPr>
            <w:rStyle w:val="Hyperlink"/>
            <w:noProof/>
          </w:rPr>
          <w:fldChar w:fldCharType="end"/>
        </w:r>
      </w:ins>
    </w:p>
    <w:p w14:paraId="55A0CE47" w14:textId="1A8951D7" w:rsidR="00C071D3" w:rsidRDefault="00C071D3">
      <w:pPr>
        <w:pStyle w:val="TOC1"/>
        <w:tabs>
          <w:tab w:val="right" w:pos="9016"/>
        </w:tabs>
        <w:rPr>
          <w:ins w:id="38" w:author="Ambika KSM" w:date="2018-04-26T12:35:00Z"/>
          <w:rFonts w:eastAsiaTheme="minorEastAsia"/>
          <w:b w:val="0"/>
          <w:bCs w:val="0"/>
          <w:caps w:val="0"/>
          <w:noProof/>
          <w:u w:val="none"/>
          <w:lang w:eastAsia="en-IN"/>
        </w:rPr>
      </w:pPr>
      <w:ins w:id="39" w:author="Ambika KSM" w:date="2018-04-26T12:35:00Z">
        <w:r w:rsidRPr="00502EA0">
          <w:rPr>
            <w:rStyle w:val="Hyperlink"/>
            <w:noProof/>
          </w:rPr>
          <w:fldChar w:fldCharType="begin"/>
        </w:r>
        <w:r w:rsidRPr="00502EA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"_Toc512509471"</w:instrText>
        </w:r>
        <w:r w:rsidRPr="00502EA0">
          <w:rPr>
            <w:rStyle w:val="Hyperlink"/>
            <w:noProof/>
          </w:rPr>
          <w:instrText xml:space="preserve"> </w:instrText>
        </w:r>
        <w:r w:rsidRPr="00502EA0">
          <w:rPr>
            <w:rStyle w:val="Hyperlink"/>
            <w:noProof/>
          </w:rPr>
        </w:r>
        <w:r w:rsidRPr="00502EA0">
          <w:rPr>
            <w:rStyle w:val="Hyperlink"/>
            <w:noProof/>
          </w:rPr>
          <w:fldChar w:fldCharType="separate"/>
        </w:r>
        <w:r w:rsidRPr="00502EA0">
          <w:rPr>
            <w:rStyle w:val="Hyperlink"/>
            <w:noProof/>
          </w:rPr>
          <w:t>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_Toc512509471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" w:author="Ambika KSM" w:date="2018-04-26T12:35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502EA0">
          <w:rPr>
            <w:rStyle w:val="Hyperlink"/>
            <w:noProof/>
          </w:rPr>
          <w:fldChar w:fldCharType="end"/>
        </w:r>
      </w:ins>
    </w:p>
    <w:p w14:paraId="65E934AF" w14:textId="58EC2546" w:rsidR="004044A8" w:rsidDel="00C071D3" w:rsidRDefault="004044A8">
      <w:pPr>
        <w:pStyle w:val="TOC1"/>
        <w:tabs>
          <w:tab w:val="right" w:pos="9016"/>
        </w:tabs>
        <w:rPr>
          <w:del w:id="41" w:author="Ambika KSM" w:date="2018-04-26T12:35:00Z"/>
          <w:rFonts w:eastAsiaTheme="minorEastAsia"/>
          <w:b w:val="0"/>
          <w:bCs w:val="0"/>
          <w:caps w:val="0"/>
          <w:noProof/>
          <w:u w:val="none"/>
          <w:lang w:eastAsia="en-IN"/>
        </w:rPr>
      </w:pPr>
      <w:del w:id="42" w:author="Ambika KSM" w:date="2018-04-26T12:35:00Z">
        <w:r w:rsidRPr="00C071D3" w:rsidDel="00C071D3">
          <w:rPr>
            <w:noProof/>
            <w:rPrChange w:id="43" w:author="Ambika KSM" w:date="2018-04-26T12:35:00Z">
              <w:rPr>
                <w:rStyle w:val="Hyperlink"/>
                <w:noProof/>
              </w:rPr>
            </w:rPrChange>
          </w:rPr>
          <w:delText>Introduction t</w:delText>
        </w:r>
        <w:bookmarkStart w:id="44" w:name="_GoBack"/>
        <w:bookmarkEnd w:id="44"/>
        <w:r w:rsidRPr="00C071D3" w:rsidDel="00C071D3">
          <w:rPr>
            <w:noProof/>
            <w:rPrChange w:id="45" w:author="Ambika KSM" w:date="2018-04-26T12:35:00Z">
              <w:rPr>
                <w:rStyle w:val="Hyperlink"/>
                <w:noProof/>
              </w:rPr>
            </w:rPrChange>
          </w:rPr>
          <w:delText>o OpenCV</w:delText>
        </w:r>
        <w:r w:rsidDel="00C071D3">
          <w:rPr>
            <w:noProof/>
            <w:webHidden/>
          </w:rPr>
          <w:tab/>
          <w:delText>3</w:delText>
        </w:r>
      </w:del>
    </w:p>
    <w:p w14:paraId="3E9702A7" w14:textId="28FDBED0" w:rsidR="004044A8" w:rsidDel="00C071D3" w:rsidRDefault="004044A8">
      <w:pPr>
        <w:pStyle w:val="TOC2"/>
        <w:tabs>
          <w:tab w:val="right" w:pos="9016"/>
        </w:tabs>
        <w:rPr>
          <w:del w:id="46" w:author="Ambika KSM" w:date="2018-04-26T12:35:00Z"/>
          <w:rFonts w:eastAsiaTheme="minorEastAsia"/>
          <w:b w:val="0"/>
          <w:bCs w:val="0"/>
          <w:smallCaps w:val="0"/>
          <w:noProof/>
          <w:lang w:eastAsia="en-IN"/>
        </w:rPr>
      </w:pPr>
      <w:del w:id="47" w:author="Ambika KSM" w:date="2018-04-26T12:35:00Z">
        <w:r w:rsidRPr="00C071D3" w:rsidDel="00C071D3">
          <w:rPr>
            <w:noProof/>
            <w:rPrChange w:id="48" w:author="Ambika KSM" w:date="2018-04-26T12:35:00Z">
              <w:rPr>
                <w:rStyle w:val="Hyperlink"/>
                <w:noProof/>
              </w:rPr>
            </w:rPrChange>
          </w:rPr>
          <w:delText>Prerequisites</w:delText>
        </w:r>
        <w:r w:rsidDel="00C071D3">
          <w:rPr>
            <w:noProof/>
            <w:webHidden/>
          </w:rPr>
          <w:tab/>
          <w:delText>3</w:delText>
        </w:r>
      </w:del>
    </w:p>
    <w:p w14:paraId="424D9BC8" w14:textId="753991F6" w:rsidR="004044A8" w:rsidDel="00C071D3" w:rsidRDefault="004044A8">
      <w:pPr>
        <w:pStyle w:val="TOC2"/>
        <w:tabs>
          <w:tab w:val="right" w:pos="9016"/>
        </w:tabs>
        <w:rPr>
          <w:del w:id="49" w:author="Ambika KSM" w:date="2018-04-26T12:35:00Z"/>
          <w:rFonts w:eastAsiaTheme="minorEastAsia"/>
          <w:b w:val="0"/>
          <w:bCs w:val="0"/>
          <w:smallCaps w:val="0"/>
          <w:noProof/>
          <w:lang w:eastAsia="en-IN"/>
        </w:rPr>
      </w:pPr>
      <w:del w:id="50" w:author="Ambika KSM" w:date="2018-04-26T12:35:00Z">
        <w:r w:rsidRPr="00C071D3" w:rsidDel="00C071D3">
          <w:rPr>
            <w:noProof/>
            <w:rPrChange w:id="51" w:author="Ambika KSM" w:date="2018-04-26T12:35:00Z">
              <w:rPr>
                <w:rStyle w:val="Hyperlink"/>
                <w:noProof/>
              </w:rPr>
            </w:rPrChange>
          </w:rPr>
          <w:delText>Description</w:delText>
        </w:r>
        <w:r w:rsidDel="00C071D3">
          <w:rPr>
            <w:noProof/>
            <w:webHidden/>
          </w:rPr>
          <w:tab/>
          <w:delText>3</w:delText>
        </w:r>
      </w:del>
    </w:p>
    <w:p w14:paraId="365E1CB3" w14:textId="6128068E" w:rsidR="004044A8" w:rsidDel="00C071D3" w:rsidRDefault="004044A8">
      <w:pPr>
        <w:pStyle w:val="TOC1"/>
        <w:tabs>
          <w:tab w:val="right" w:pos="9016"/>
        </w:tabs>
        <w:rPr>
          <w:del w:id="52" w:author="Ambika KSM" w:date="2018-04-26T12:35:00Z"/>
          <w:rFonts w:eastAsiaTheme="minorEastAsia"/>
          <w:b w:val="0"/>
          <w:bCs w:val="0"/>
          <w:caps w:val="0"/>
          <w:noProof/>
          <w:u w:val="none"/>
          <w:lang w:eastAsia="en-IN"/>
        </w:rPr>
      </w:pPr>
      <w:del w:id="53" w:author="Ambika KSM" w:date="2018-04-26T12:35:00Z">
        <w:r w:rsidRPr="00C071D3" w:rsidDel="00C071D3">
          <w:rPr>
            <w:noProof/>
            <w:rPrChange w:id="54" w:author="Ambika KSM" w:date="2018-04-26T12:35:00Z">
              <w:rPr>
                <w:rStyle w:val="Hyperlink"/>
                <w:noProof/>
              </w:rPr>
            </w:rPrChange>
          </w:rPr>
          <w:delText>Building OpenCV</w:delText>
        </w:r>
        <w:r w:rsidDel="00C071D3">
          <w:rPr>
            <w:noProof/>
            <w:webHidden/>
          </w:rPr>
          <w:tab/>
          <w:delText>4</w:delText>
        </w:r>
      </w:del>
    </w:p>
    <w:p w14:paraId="537FDF16" w14:textId="57CC3BBB" w:rsidR="004044A8" w:rsidDel="00C071D3" w:rsidRDefault="004044A8">
      <w:pPr>
        <w:pStyle w:val="TOC2"/>
        <w:tabs>
          <w:tab w:val="right" w:pos="9016"/>
        </w:tabs>
        <w:rPr>
          <w:del w:id="55" w:author="Ambika KSM" w:date="2018-04-26T12:35:00Z"/>
          <w:rFonts w:eastAsiaTheme="minorEastAsia"/>
          <w:b w:val="0"/>
          <w:bCs w:val="0"/>
          <w:smallCaps w:val="0"/>
          <w:noProof/>
          <w:lang w:eastAsia="en-IN"/>
        </w:rPr>
      </w:pPr>
      <w:del w:id="56" w:author="Ambika KSM" w:date="2018-04-26T12:35:00Z">
        <w:r w:rsidRPr="00C071D3" w:rsidDel="00C071D3">
          <w:rPr>
            <w:noProof/>
            <w:rPrChange w:id="57" w:author="Ambika KSM" w:date="2018-04-26T12:35:00Z">
              <w:rPr>
                <w:rStyle w:val="Hyperlink"/>
                <w:noProof/>
              </w:rPr>
            </w:rPrChange>
          </w:rPr>
          <w:delText>Step 1 - Installing Dependencies</w:delText>
        </w:r>
        <w:r w:rsidDel="00C071D3">
          <w:rPr>
            <w:noProof/>
            <w:webHidden/>
          </w:rPr>
          <w:tab/>
          <w:delText>4</w:delText>
        </w:r>
      </w:del>
    </w:p>
    <w:p w14:paraId="6B9E2395" w14:textId="550C2DC5" w:rsidR="004044A8" w:rsidDel="00C071D3" w:rsidRDefault="004044A8">
      <w:pPr>
        <w:pStyle w:val="TOC2"/>
        <w:tabs>
          <w:tab w:val="right" w:pos="9016"/>
        </w:tabs>
        <w:rPr>
          <w:del w:id="58" w:author="Ambika KSM" w:date="2018-04-26T12:35:00Z"/>
          <w:rFonts w:eastAsiaTheme="minorEastAsia"/>
          <w:b w:val="0"/>
          <w:bCs w:val="0"/>
          <w:smallCaps w:val="0"/>
          <w:noProof/>
          <w:lang w:eastAsia="en-IN"/>
        </w:rPr>
      </w:pPr>
      <w:del w:id="59" w:author="Ambika KSM" w:date="2018-04-26T12:35:00Z">
        <w:r w:rsidRPr="00C071D3" w:rsidDel="00C071D3">
          <w:rPr>
            <w:noProof/>
            <w:rPrChange w:id="60" w:author="Ambika KSM" w:date="2018-04-26T12:35:00Z">
              <w:rPr>
                <w:rStyle w:val="Hyperlink"/>
                <w:noProof/>
              </w:rPr>
            </w:rPrChange>
          </w:rPr>
          <w:delText>Step 2 - Configuring OpenCV</w:delText>
        </w:r>
        <w:r w:rsidDel="00C071D3">
          <w:rPr>
            <w:noProof/>
            <w:webHidden/>
          </w:rPr>
          <w:tab/>
          <w:delText>4</w:delText>
        </w:r>
      </w:del>
    </w:p>
    <w:p w14:paraId="2CC80E1B" w14:textId="6C675B21" w:rsidR="004044A8" w:rsidDel="00C071D3" w:rsidRDefault="004044A8">
      <w:pPr>
        <w:pStyle w:val="TOC1"/>
        <w:tabs>
          <w:tab w:val="right" w:pos="9016"/>
        </w:tabs>
        <w:rPr>
          <w:del w:id="61" w:author="Ambika KSM" w:date="2018-04-26T12:35:00Z"/>
          <w:rFonts w:eastAsiaTheme="minorEastAsia"/>
          <w:b w:val="0"/>
          <w:bCs w:val="0"/>
          <w:caps w:val="0"/>
          <w:noProof/>
          <w:u w:val="none"/>
          <w:lang w:eastAsia="en-IN"/>
        </w:rPr>
      </w:pPr>
      <w:del w:id="62" w:author="Ambika KSM" w:date="2018-04-26T12:35:00Z">
        <w:r w:rsidRPr="00C071D3" w:rsidDel="00C071D3">
          <w:rPr>
            <w:noProof/>
            <w:rPrChange w:id="63" w:author="Ambika KSM" w:date="2018-04-26T12:35:00Z">
              <w:rPr>
                <w:rStyle w:val="Hyperlink"/>
                <w:noProof/>
              </w:rPr>
            </w:rPrChange>
          </w:rPr>
          <w:delText>Building Sample Code</w:delText>
        </w:r>
        <w:r w:rsidDel="00C071D3">
          <w:rPr>
            <w:noProof/>
            <w:webHidden/>
          </w:rPr>
          <w:tab/>
          <w:delText>6</w:delText>
        </w:r>
      </w:del>
    </w:p>
    <w:p w14:paraId="11D1E8C5" w14:textId="35B104A5" w:rsidR="004044A8" w:rsidDel="00C071D3" w:rsidRDefault="004044A8">
      <w:pPr>
        <w:pStyle w:val="TOC1"/>
        <w:tabs>
          <w:tab w:val="right" w:pos="9016"/>
        </w:tabs>
        <w:rPr>
          <w:del w:id="64" w:author="Ambika KSM" w:date="2018-04-26T12:35:00Z"/>
          <w:rFonts w:eastAsiaTheme="minorEastAsia"/>
          <w:b w:val="0"/>
          <w:bCs w:val="0"/>
          <w:caps w:val="0"/>
          <w:noProof/>
          <w:u w:val="none"/>
          <w:lang w:eastAsia="en-IN"/>
        </w:rPr>
      </w:pPr>
      <w:del w:id="65" w:author="Ambika KSM" w:date="2018-04-26T12:35:00Z">
        <w:r w:rsidRPr="00C071D3" w:rsidDel="00C071D3">
          <w:rPr>
            <w:noProof/>
            <w:rPrChange w:id="66" w:author="Ambika KSM" w:date="2018-04-26T12:35:00Z">
              <w:rPr>
                <w:rStyle w:val="Hyperlink"/>
                <w:noProof/>
              </w:rPr>
            </w:rPrChange>
          </w:rPr>
          <w:delText>Troubleshooting</w:delText>
        </w:r>
        <w:r w:rsidDel="00C071D3">
          <w:rPr>
            <w:noProof/>
            <w:webHidden/>
          </w:rPr>
          <w:tab/>
          <w:delText>7</w:delText>
        </w:r>
      </w:del>
    </w:p>
    <w:p w14:paraId="3CDB8191" w14:textId="2E89B219" w:rsidR="004044A8" w:rsidDel="00C071D3" w:rsidRDefault="004044A8">
      <w:pPr>
        <w:pStyle w:val="TOC1"/>
        <w:tabs>
          <w:tab w:val="right" w:pos="9016"/>
        </w:tabs>
        <w:rPr>
          <w:del w:id="67" w:author="Ambika KSM" w:date="2018-04-26T12:35:00Z"/>
          <w:rFonts w:eastAsiaTheme="minorEastAsia"/>
          <w:b w:val="0"/>
          <w:bCs w:val="0"/>
          <w:caps w:val="0"/>
          <w:noProof/>
          <w:u w:val="none"/>
          <w:lang w:eastAsia="en-IN"/>
        </w:rPr>
      </w:pPr>
      <w:del w:id="68" w:author="Ambika KSM" w:date="2018-04-26T12:35:00Z">
        <w:r w:rsidRPr="00C071D3" w:rsidDel="00C071D3">
          <w:rPr>
            <w:noProof/>
            <w:rPrChange w:id="69" w:author="Ambika KSM" w:date="2018-04-26T12:35:00Z">
              <w:rPr>
                <w:rStyle w:val="Hyperlink"/>
                <w:noProof/>
              </w:rPr>
            </w:rPrChange>
          </w:rPr>
          <w:delText>Support</w:delText>
        </w:r>
        <w:r w:rsidDel="00C071D3">
          <w:rPr>
            <w:noProof/>
            <w:webHidden/>
          </w:rPr>
          <w:tab/>
          <w:delText>8</w:delText>
        </w:r>
      </w:del>
    </w:p>
    <w:p w14:paraId="27482887" w14:textId="303D6919" w:rsidR="00A723DD" w:rsidRDefault="00C63D62" w:rsidP="00C63D62">
      <w:pPr>
        <w:pStyle w:val="TOCTitle"/>
        <w:jc w:val="left"/>
      </w:pPr>
      <w:r>
        <w:rPr>
          <w:rFonts w:asciiTheme="majorHAnsi" w:hAnsiTheme="majorHAnsi"/>
          <w:i/>
          <w:caps/>
          <w:sz w:val="24"/>
          <w:u w:val="single"/>
        </w:rPr>
        <w:fldChar w:fldCharType="end"/>
      </w:r>
      <w:r w:rsidR="00A723DD">
        <w:br w:type="page"/>
      </w:r>
    </w:p>
    <w:p w14:paraId="1647953E" w14:textId="7D7DF74D" w:rsidR="00070AB8" w:rsidRDefault="00070AB8" w:rsidP="00833875">
      <w:pPr>
        <w:pStyle w:val="ChapterTitleBW1"/>
      </w:pPr>
      <w:bookmarkStart w:id="70" w:name="_Toc477788899"/>
      <w:bookmarkStart w:id="71" w:name="_Toc512509463"/>
      <w:r w:rsidRPr="00833875">
        <w:lastRenderedPageBreak/>
        <w:t xml:space="preserve">Introduction to </w:t>
      </w:r>
      <w:bookmarkEnd w:id="70"/>
      <w:r w:rsidR="00690D90">
        <w:t>OpenCV</w:t>
      </w:r>
      <w:bookmarkEnd w:id="71"/>
    </w:p>
    <w:p w14:paraId="79453C11" w14:textId="216BD9A1" w:rsidR="002F06B9" w:rsidRDefault="002F06B9" w:rsidP="002F06B9">
      <w:pPr>
        <w:pStyle w:val="BodyBW"/>
      </w:pPr>
      <w:bookmarkStart w:id="72" w:name="_Toc354149230"/>
      <w:bookmarkStart w:id="73" w:name="_Toc354149265"/>
      <w:bookmarkStart w:id="74" w:name="_Toc436234922"/>
      <w:bookmarkStart w:id="75" w:name="_Toc477788900"/>
      <w:r>
        <w:t>Open Source Computer Vision Library</w:t>
      </w:r>
      <w:r w:rsidR="0001378E">
        <w:t xml:space="preserve"> (OpenCV</w:t>
      </w:r>
      <w:r>
        <w:t>) is an open source computer vision and machine learning software library. OpenCV libraries are used to communicate with Cameras. APIs introduced in the OpenCV can be supported with all e-Con systems cameras.</w:t>
      </w:r>
    </w:p>
    <w:p w14:paraId="4324464A" w14:textId="633C9D3C" w:rsidR="001C45EE" w:rsidRDefault="001C45EE" w:rsidP="002F06B9">
      <w:pPr>
        <w:pStyle w:val="BodyBW"/>
      </w:pPr>
      <w:r>
        <w:t>This document help</w:t>
      </w:r>
      <w:r w:rsidR="00261B15">
        <w:t xml:space="preserve">s to </w:t>
      </w:r>
      <w:r>
        <w:t>install</w:t>
      </w:r>
      <w:r w:rsidR="00261B15">
        <w:t xml:space="preserve"> the </w:t>
      </w:r>
      <w:r>
        <w:t xml:space="preserve">OpenCV </w:t>
      </w:r>
      <w:r w:rsidR="00627CEC">
        <w:t xml:space="preserve">in Linux </w:t>
      </w:r>
      <w:r>
        <w:t>and build a sample code to access the camera with OpenCV.</w:t>
      </w:r>
    </w:p>
    <w:p w14:paraId="2768F3E5" w14:textId="3CB95F68" w:rsidR="005F2087" w:rsidRDefault="005F2087" w:rsidP="005F2087">
      <w:pPr>
        <w:pStyle w:val="H1BW"/>
      </w:pPr>
      <w:bookmarkStart w:id="76" w:name="_Toc512509464"/>
      <w:r>
        <w:t>Prerequisites</w:t>
      </w:r>
      <w:bookmarkEnd w:id="76"/>
    </w:p>
    <w:p w14:paraId="1C0C3FAD" w14:textId="57FE1EDC" w:rsidR="00534915" w:rsidRPr="00470665" w:rsidRDefault="005F2087" w:rsidP="00470665">
      <w:pPr>
        <w:pStyle w:val="BodyBW"/>
        <w:rPr>
          <w:rStyle w:val="Hyperlink"/>
          <w:color w:val="auto"/>
          <w:u w:val="none"/>
        </w:rPr>
      </w:pPr>
      <w:r>
        <w:t>The prerequisites are as follows:</w:t>
      </w:r>
    </w:p>
    <w:p w14:paraId="4D19206F" w14:textId="687AA973" w:rsidR="0083375B" w:rsidRPr="00470665" w:rsidRDefault="002B31F4" w:rsidP="00534915">
      <w:pPr>
        <w:pStyle w:val="BulletedList1BW"/>
        <w:ind w:left="1843"/>
        <w:rPr>
          <w:rStyle w:val="Hyperlink"/>
          <w:color w:val="auto"/>
          <w:u w:val="none"/>
        </w:rPr>
      </w:pPr>
      <w:r>
        <w:t>Click</w:t>
      </w:r>
      <w:r w:rsidR="0083375B">
        <w:t xml:space="preserve"> </w:t>
      </w:r>
      <w:hyperlink r:id="rId11" w:history="1">
        <w:r w:rsidR="0083375B" w:rsidRPr="005B5018">
          <w:rPr>
            <w:rStyle w:val="Hyperlink"/>
          </w:rPr>
          <w:t>here</w:t>
        </w:r>
      </w:hyperlink>
      <w:r w:rsidR="0083375B">
        <w:rPr>
          <w:rStyle w:val="Hyperlink"/>
        </w:rPr>
        <w:t xml:space="preserve"> </w:t>
      </w:r>
      <w:r w:rsidR="0083375B">
        <w:t>to download Sources for OpenCV v3.3.1</w:t>
      </w:r>
      <w:r w:rsidR="00801111">
        <w:t>.</w:t>
      </w:r>
    </w:p>
    <w:p w14:paraId="3A145249" w14:textId="672BA94F" w:rsidR="0083375B" w:rsidRDefault="00534915" w:rsidP="0083375B">
      <w:pPr>
        <w:pStyle w:val="BulletedList1BW"/>
        <w:ind w:left="1843"/>
      </w:pPr>
      <w:r>
        <w:t>GCC 4.4</w:t>
      </w:r>
      <w:r w:rsidR="00801111">
        <w:t>.</w:t>
      </w:r>
    </w:p>
    <w:p w14:paraId="68A53276" w14:textId="1859FFA5" w:rsidR="0083375B" w:rsidRDefault="00534915" w:rsidP="0083375B">
      <w:pPr>
        <w:pStyle w:val="BulletedList1BW"/>
        <w:ind w:left="1843"/>
      </w:pPr>
      <w:r>
        <w:t>CMake 2.8.7 or higher</w:t>
      </w:r>
      <w:r w:rsidR="00801111">
        <w:t>.</w:t>
      </w:r>
    </w:p>
    <w:p w14:paraId="6A08E2AC" w14:textId="4FB10973" w:rsidR="0083375B" w:rsidRDefault="00534915" w:rsidP="0083375B">
      <w:pPr>
        <w:pStyle w:val="BulletedList1BW"/>
        <w:ind w:left="1843"/>
      </w:pPr>
      <w:r>
        <w:t>GTK+2.x or higher, including headers (libgtk2.0-dev)</w:t>
      </w:r>
      <w:r w:rsidR="00801111">
        <w:t>.</w:t>
      </w:r>
    </w:p>
    <w:p w14:paraId="37884A5C" w14:textId="493FC08A" w:rsidR="00534915" w:rsidRDefault="00534915" w:rsidP="00470665">
      <w:pPr>
        <w:pStyle w:val="BulletedList1BW"/>
        <w:ind w:left="1843"/>
      </w:pPr>
      <w:r>
        <w:t>Python 2.6</w:t>
      </w:r>
      <w:r w:rsidR="00801111">
        <w:t>.</w:t>
      </w:r>
    </w:p>
    <w:p w14:paraId="2231412B" w14:textId="6839F80D" w:rsidR="0083375B" w:rsidRDefault="00534915" w:rsidP="00470665">
      <w:pPr>
        <w:pStyle w:val="BulletedList1BW"/>
        <w:ind w:left="1843"/>
      </w:pPr>
      <w:proofErr w:type="spellStart"/>
      <w:r>
        <w:t>ffmpeg</w:t>
      </w:r>
      <w:proofErr w:type="spellEnd"/>
      <w:r>
        <w:t xml:space="preserve"> or </w:t>
      </w:r>
      <w:proofErr w:type="spellStart"/>
      <w:r>
        <w:t>libav</w:t>
      </w:r>
      <w:proofErr w:type="spellEnd"/>
      <w:r>
        <w:t xml:space="preserve"> development packages: libavcodec-dev, libavformat-dev, libswscale-dev</w:t>
      </w:r>
      <w:r w:rsidR="00801111">
        <w:t>.</w:t>
      </w:r>
    </w:p>
    <w:p w14:paraId="3FBB81C6" w14:textId="77777777" w:rsidR="006A4309" w:rsidRDefault="006A4309" w:rsidP="006A4309">
      <w:pPr>
        <w:pStyle w:val="H1BW"/>
      </w:pPr>
      <w:bookmarkStart w:id="77" w:name="_Toc510711605"/>
      <w:bookmarkStart w:id="78" w:name="_Toc512509465"/>
      <w:r>
        <w:t>Description</w:t>
      </w:r>
      <w:bookmarkEnd w:id="72"/>
      <w:bookmarkEnd w:id="73"/>
      <w:bookmarkEnd w:id="74"/>
      <w:bookmarkEnd w:id="75"/>
      <w:bookmarkEnd w:id="77"/>
      <w:bookmarkEnd w:id="78"/>
    </w:p>
    <w:p w14:paraId="11DE558B" w14:textId="178DA5CF" w:rsidR="002F06B9" w:rsidRPr="002F06B9" w:rsidRDefault="002F06B9" w:rsidP="00F91675">
      <w:pPr>
        <w:pStyle w:val="BodyBW"/>
      </w:pPr>
      <w:r>
        <w:t xml:space="preserve">The </w:t>
      </w:r>
      <w:commentRangeStart w:id="79"/>
      <w:commentRangeStart w:id="80"/>
      <w:r>
        <w:t>following step</w:t>
      </w:r>
      <w:r w:rsidR="007F1701">
        <w:t>s</w:t>
      </w:r>
      <w:commentRangeEnd w:id="79"/>
      <w:r w:rsidR="00E53E38">
        <w:rPr>
          <w:rStyle w:val="CommentReference"/>
        </w:rPr>
        <w:commentReference w:id="79"/>
      </w:r>
      <w:commentRangeEnd w:id="80"/>
      <w:r w:rsidR="004B5800">
        <w:rPr>
          <w:rStyle w:val="CommentReference"/>
        </w:rPr>
        <w:commentReference w:id="80"/>
      </w:r>
      <w:r w:rsidR="007F1701">
        <w:t xml:space="preserve"> have been tested on Ubuntu 16.04</w:t>
      </w:r>
      <w:r w:rsidR="00A722CA">
        <w:t xml:space="preserve"> </w:t>
      </w:r>
      <w:r w:rsidR="007F1701">
        <w:t>(</w:t>
      </w:r>
      <w:proofErr w:type="spellStart"/>
      <w:r w:rsidR="007F1701">
        <w:t>Xenial</w:t>
      </w:r>
      <w:proofErr w:type="spellEnd"/>
      <w:r w:rsidR="007F1701">
        <w:t xml:space="preserve"> </w:t>
      </w:r>
      <w:proofErr w:type="spellStart"/>
      <w:r w:rsidR="007F1701">
        <w:t>xersus</w:t>
      </w:r>
      <w:proofErr w:type="spellEnd"/>
      <w:r w:rsidR="007F1701">
        <w:t xml:space="preserve">). </w:t>
      </w:r>
      <w:r w:rsidR="00797D81">
        <w:t>OpenCV must</w:t>
      </w:r>
      <w:r>
        <w:t xml:space="preserve"> work on any other relatively modern version of </w:t>
      </w:r>
      <w:r w:rsidR="007F1701">
        <w:t>Linux OS.</w:t>
      </w:r>
    </w:p>
    <w:p w14:paraId="0BA10579" w14:textId="3779A3EB" w:rsidR="006A4309" w:rsidRDefault="006C4FEB" w:rsidP="006C4FEB">
      <w:pPr>
        <w:pStyle w:val="ChapterTitleBW1"/>
      </w:pPr>
      <w:bookmarkStart w:id="81" w:name="_Toc354149231"/>
      <w:bookmarkStart w:id="82" w:name="_Toc354149266"/>
      <w:bookmarkStart w:id="83" w:name="_Toc436234923"/>
      <w:bookmarkStart w:id="84" w:name="_Toc477788901"/>
      <w:bookmarkStart w:id="85" w:name="_Toc512509466"/>
      <w:r>
        <w:lastRenderedPageBreak/>
        <w:t>Building</w:t>
      </w:r>
      <w:r w:rsidR="006A4309">
        <w:t xml:space="preserve"> </w:t>
      </w:r>
      <w:bookmarkEnd w:id="81"/>
      <w:bookmarkEnd w:id="82"/>
      <w:bookmarkEnd w:id="83"/>
      <w:bookmarkEnd w:id="84"/>
      <w:r>
        <w:t>OpenCV</w:t>
      </w:r>
      <w:bookmarkEnd w:id="85"/>
    </w:p>
    <w:p w14:paraId="4748388A" w14:textId="213842D6" w:rsidR="005B5018" w:rsidRDefault="00192E2C" w:rsidP="00E5044B">
      <w:pPr>
        <w:pStyle w:val="BodyBW"/>
      </w:pPr>
      <w:r>
        <w:t xml:space="preserve">The OpenCV is a </w:t>
      </w:r>
      <w:r w:rsidR="005B5018">
        <w:t xml:space="preserve">sample command line </w:t>
      </w:r>
      <w:r w:rsidR="005B5018" w:rsidRPr="00511D03">
        <w:t>application</w:t>
      </w:r>
      <w:r w:rsidR="006A4309" w:rsidRPr="00511D03">
        <w:t xml:space="preserve"> used to demonstrate some of the features of the </w:t>
      </w:r>
      <w:r w:rsidR="005B5018">
        <w:t>e-</w:t>
      </w:r>
      <w:r w:rsidR="00EB4204">
        <w:t>c</w:t>
      </w:r>
      <w:r w:rsidR="005B5018">
        <w:t>on</w:t>
      </w:r>
      <w:r w:rsidR="006A4309" w:rsidRPr="00511D03">
        <w:t xml:space="preserve"> Camera</w:t>
      </w:r>
      <w:bookmarkStart w:id="86" w:name="_Toc354149232"/>
      <w:bookmarkStart w:id="87" w:name="_Toc354149267"/>
      <w:bookmarkStart w:id="88" w:name="_Toc436234924"/>
      <w:bookmarkStart w:id="89" w:name="_Toc477788902"/>
      <w:r w:rsidR="00E5044B">
        <w:t>s with OpenCV APIs.</w:t>
      </w:r>
      <w:r w:rsidR="00BD6863">
        <w:t xml:space="preserve"> The steps to build OpenCV are as follows:</w:t>
      </w:r>
    </w:p>
    <w:p w14:paraId="790182AF" w14:textId="74A2F852" w:rsidR="008A23CC" w:rsidRDefault="008A23CC" w:rsidP="00443020">
      <w:pPr>
        <w:pStyle w:val="StepList1BW"/>
        <w:ind w:left="1440"/>
        <w:rPr>
          <w:rStyle w:val="Hyperlink"/>
        </w:rPr>
      </w:pPr>
      <w:r>
        <w:t>Step 1.</w:t>
      </w:r>
      <w:r>
        <w:tab/>
      </w:r>
      <w:hyperlink w:anchor="Step_1Dependencies_to_be_installed" w:history="1">
        <w:r w:rsidR="000D2A9D" w:rsidRPr="000D2A9D">
          <w:rPr>
            <w:rStyle w:val="Hyperlink"/>
          </w:rPr>
          <w:t xml:space="preserve">Installing </w:t>
        </w:r>
        <w:r w:rsidR="009437F8" w:rsidRPr="00D64D3E">
          <w:rPr>
            <w:rStyle w:val="Hyperlink"/>
          </w:rPr>
          <w:t>Dependencies</w:t>
        </w:r>
      </w:hyperlink>
    </w:p>
    <w:p w14:paraId="5957986A" w14:textId="3D846210" w:rsidR="00B1504E" w:rsidRPr="00B1504E" w:rsidRDefault="008A23CC" w:rsidP="00572CD3">
      <w:pPr>
        <w:pStyle w:val="StepList1BW"/>
        <w:ind w:left="1440"/>
      </w:pPr>
      <w:r>
        <w:t>Step 2.</w:t>
      </w:r>
      <w:r>
        <w:tab/>
      </w:r>
      <w:hyperlink w:anchor="Step2_OpenCV_Configure" w:history="1">
        <w:r w:rsidR="00036EC1" w:rsidRPr="00036EC1">
          <w:rPr>
            <w:rStyle w:val="Hyperlink"/>
          </w:rPr>
          <w:t xml:space="preserve">Configuring </w:t>
        </w:r>
        <w:r w:rsidR="009437F8" w:rsidRPr="00D64D3E">
          <w:rPr>
            <w:rStyle w:val="Hyperlink"/>
          </w:rPr>
          <w:t>OpenCV</w:t>
        </w:r>
      </w:hyperlink>
      <w:bookmarkStart w:id="90" w:name="Step1_Launching_CMake_Window"/>
    </w:p>
    <w:p w14:paraId="3CF0F1FB" w14:textId="5ED8F71B" w:rsidR="006A4309" w:rsidRDefault="000C24D9" w:rsidP="008333A3">
      <w:pPr>
        <w:pStyle w:val="H1BW"/>
      </w:pPr>
      <w:bookmarkStart w:id="91" w:name="Step_1Dependencies_to_be_installed"/>
      <w:bookmarkStart w:id="92" w:name="_Toc510711608"/>
      <w:bookmarkStart w:id="93" w:name="_Toc512509467"/>
      <w:r>
        <w:t xml:space="preserve">Step 1 </w:t>
      </w:r>
      <w:r w:rsidR="000D2A9D">
        <w:t>-</w:t>
      </w:r>
      <w:bookmarkEnd w:id="86"/>
      <w:bookmarkEnd w:id="87"/>
      <w:bookmarkEnd w:id="88"/>
      <w:bookmarkEnd w:id="89"/>
      <w:r w:rsidR="005B5018">
        <w:t xml:space="preserve"> </w:t>
      </w:r>
      <w:r w:rsidR="000D2A9D">
        <w:t xml:space="preserve">Installing </w:t>
      </w:r>
      <w:r w:rsidR="00747DB4">
        <w:t>Dependencies</w:t>
      </w:r>
      <w:bookmarkEnd w:id="91"/>
      <w:bookmarkEnd w:id="92"/>
      <w:bookmarkEnd w:id="93"/>
    </w:p>
    <w:bookmarkEnd w:id="90"/>
    <w:p w14:paraId="2443ED77" w14:textId="4BEFDFE5" w:rsidR="008333A3" w:rsidRDefault="007E59EF" w:rsidP="00EA5DC6">
      <w:pPr>
        <w:pStyle w:val="BodyBW"/>
      </w:pPr>
      <w:r>
        <w:t>The below table lists the</w:t>
      </w:r>
      <w:r w:rsidR="00747DB4" w:rsidRPr="00EA5DC6">
        <w:t xml:space="preserve"> dependencies </w:t>
      </w:r>
      <w:r>
        <w:t xml:space="preserve">to be installed </w:t>
      </w:r>
      <w:r w:rsidR="00747DB4" w:rsidRPr="00EA5DC6">
        <w:t>for using OpenCV.</w:t>
      </w:r>
    </w:p>
    <w:p w14:paraId="4174C490" w14:textId="4FD641A8" w:rsidR="007E59EF" w:rsidRDefault="00BE630F" w:rsidP="00470665">
      <w:pPr>
        <w:pStyle w:val="TableCaptionBW"/>
        <w:ind w:left="1440"/>
      </w:pPr>
      <w:r>
        <w:t>Table 1: Installing Dependencies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2812"/>
        <w:gridCol w:w="4621"/>
      </w:tblGrid>
      <w:tr w:rsidR="00BE630F" w14:paraId="03279735" w14:textId="77777777" w:rsidTr="00470665">
        <w:tc>
          <w:tcPr>
            <w:tcW w:w="2812" w:type="dxa"/>
            <w:shd w:val="clear" w:color="auto" w:fill="BFBFBF" w:themeFill="background1" w:themeFillShade="BF"/>
            <w:vAlign w:val="center"/>
          </w:tcPr>
          <w:p w14:paraId="4BE9DF9D" w14:textId="38546EC4" w:rsidR="00BE630F" w:rsidRPr="00D64D3E" w:rsidRDefault="00BE630F" w:rsidP="00470665">
            <w:pPr>
              <w:pStyle w:val="TableHeadingBW"/>
            </w:pPr>
            <w:r w:rsidRPr="00D64D3E">
              <w:t>Dependencies</w:t>
            </w:r>
          </w:p>
        </w:tc>
        <w:tc>
          <w:tcPr>
            <w:tcW w:w="4621" w:type="dxa"/>
            <w:shd w:val="clear" w:color="auto" w:fill="BFBFBF" w:themeFill="background1" w:themeFillShade="BF"/>
            <w:vAlign w:val="center"/>
          </w:tcPr>
          <w:p w14:paraId="66346585" w14:textId="25AE6C77" w:rsidR="00BE630F" w:rsidRPr="0001378E" w:rsidRDefault="00BE630F" w:rsidP="00470665">
            <w:pPr>
              <w:pStyle w:val="TableHeadingBW"/>
            </w:pPr>
            <w:r w:rsidRPr="0001378E">
              <w:t>Commands</w:t>
            </w:r>
          </w:p>
        </w:tc>
      </w:tr>
      <w:tr w:rsidR="00BE630F" w14:paraId="231B91B2" w14:textId="77777777" w:rsidTr="00470665">
        <w:tc>
          <w:tcPr>
            <w:tcW w:w="2812" w:type="dxa"/>
            <w:vAlign w:val="center"/>
          </w:tcPr>
          <w:p w14:paraId="20E07158" w14:textId="4BF31B89" w:rsidR="00BE630F" w:rsidRPr="00CB20A6" w:rsidRDefault="00C42D5B" w:rsidP="00470665">
            <w:pPr>
              <w:pStyle w:val="TableBodyBW"/>
            </w:pPr>
            <w:r>
              <w:t>S</w:t>
            </w:r>
            <w:r w:rsidR="00314890" w:rsidRPr="00470665">
              <w:t>ome general development libraries</w:t>
            </w:r>
          </w:p>
        </w:tc>
        <w:tc>
          <w:tcPr>
            <w:tcW w:w="4621" w:type="dxa"/>
          </w:tcPr>
          <w:p w14:paraId="5D691370" w14:textId="41F8092B" w:rsidR="00BE630F" w:rsidRPr="00CB20A6" w:rsidRDefault="00854E2E" w:rsidP="00470665">
            <w:pPr>
              <w:pStyle w:val="TableAPICode"/>
            </w:pPr>
            <w:r w:rsidRPr="00CB20A6">
              <w:t>$ sudo apt-get install build-essential make cmake cmake-qt-gui g++</w:t>
            </w:r>
          </w:p>
        </w:tc>
      </w:tr>
      <w:tr w:rsidR="00BE630F" w14:paraId="1EEB897E" w14:textId="77777777" w:rsidTr="00470665">
        <w:tc>
          <w:tcPr>
            <w:tcW w:w="2812" w:type="dxa"/>
            <w:vAlign w:val="center"/>
          </w:tcPr>
          <w:p w14:paraId="73B1239E" w14:textId="5F1BC26E" w:rsidR="00BE630F" w:rsidRPr="00CB20A6" w:rsidRDefault="00410E38" w:rsidP="00470665">
            <w:pPr>
              <w:pStyle w:val="TableBodyBW"/>
            </w:pPr>
            <w:r w:rsidRPr="00470665">
              <w:t>Video4Linux Camera development libraries</w:t>
            </w:r>
          </w:p>
        </w:tc>
        <w:tc>
          <w:tcPr>
            <w:tcW w:w="4621" w:type="dxa"/>
          </w:tcPr>
          <w:p w14:paraId="6DB048F3" w14:textId="5A366B9F" w:rsidR="00BE630F" w:rsidRDefault="00503354" w:rsidP="00470665">
            <w:pPr>
              <w:pStyle w:val="TableAPICode"/>
            </w:pPr>
            <w:r>
              <w:t>$ sudo apt-get install libv4l-dev</w:t>
            </w:r>
          </w:p>
        </w:tc>
      </w:tr>
      <w:tr w:rsidR="00BE630F" w14:paraId="5D19018F" w14:textId="77777777" w:rsidTr="00470665">
        <w:tc>
          <w:tcPr>
            <w:tcW w:w="2812" w:type="dxa"/>
            <w:vAlign w:val="center"/>
          </w:tcPr>
          <w:p w14:paraId="4D0659F3" w14:textId="1F659859" w:rsidR="00BE630F" w:rsidRPr="00CB20A6" w:rsidRDefault="00410E38" w:rsidP="00470665">
            <w:pPr>
              <w:pStyle w:val="TableBodyBW"/>
            </w:pPr>
            <w:r w:rsidRPr="00470665">
              <w:t>OpenGL development libraries</w:t>
            </w:r>
            <w:r w:rsidR="00731E81">
              <w:t xml:space="preserve"> for</w:t>
            </w:r>
            <w:r w:rsidR="00854E2E" w:rsidRPr="00470665">
              <w:t xml:space="preserve"> creating graphical windows</w:t>
            </w:r>
          </w:p>
        </w:tc>
        <w:tc>
          <w:tcPr>
            <w:tcW w:w="4621" w:type="dxa"/>
          </w:tcPr>
          <w:p w14:paraId="07B59B71" w14:textId="03A49D19" w:rsidR="00BE630F" w:rsidRDefault="00503354" w:rsidP="00470665">
            <w:pPr>
              <w:pStyle w:val="TableAPICode"/>
            </w:pPr>
            <w:r>
              <w:t>$ sudo apt-get install libglew-dev</w:t>
            </w:r>
          </w:p>
        </w:tc>
      </w:tr>
      <w:tr w:rsidR="00BE630F" w14:paraId="4C6B76A1" w14:textId="77777777" w:rsidTr="00470665">
        <w:tc>
          <w:tcPr>
            <w:tcW w:w="2812" w:type="dxa"/>
            <w:vAlign w:val="center"/>
          </w:tcPr>
          <w:p w14:paraId="235DBE0B" w14:textId="7194DA6D" w:rsidR="00BE630F" w:rsidRPr="00CB20A6" w:rsidRDefault="00410E38" w:rsidP="00470665">
            <w:pPr>
              <w:pStyle w:val="TableBodyBW"/>
            </w:pPr>
            <w:r w:rsidRPr="00470665">
              <w:t>GTK development libraries</w:t>
            </w:r>
            <w:r w:rsidR="00731E81">
              <w:t xml:space="preserve"> for </w:t>
            </w:r>
            <w:r w:rsidR="00854E2E" w:rsidRPr="00470665">
              <w:t>creating graphical windows</w:t>
            </w:r>
          </w:p>
        </w:tc>
        <w:tc>
          <w:tcPr>
            <w:tcW w:w="4621" w:type="dxa"/>
          </w:tcPr>
          <w:p w14:paraId="5E505F78" w14:textId="7C807142" w:rsidR="00BE630F" w:rsidRDefault="004A5398" w:rsidP="00470665">
            <w:pPr>
              <w:pStyle w:val="TableAPICode"/>
            </w:pPr>
            <w:r>
              <w:t>$ sudo apt-get install libgtk2.0-dev</w:t>
            </w:r>
          </w:p>
        </w:tc>
      </w:tr>
      <w:tr w:rsidR="00BE630F" w14:paraId="79FBEF7B" w14:textId="77777777" w:rsidTr="00470665">
        <w:tc>
          <w:tcPr>
            <w:tcW w:w="2812" w:type="dxa"/>
            <w:vAlign w:val="center"/>
          </w:tcPr>
          <w:p w14:paraId="51B2D7E1" w14:textId="4C1C689C" w:rsidR="00BE630F" w:rsidRPr="00CB20A6" w:rsidRDefault="00854E2E" w:rsidP="00470665">
            <w:pPr>
              <w:pStyle w:val="TableBodyBW"/>
            </w:pPr>
            <w:proofErr w:type="spellStart"/>
            <w:r w:rsidRPr="00470665">
              <w:t>Udev</w:t>
            </w:r>
            <w:proofErr w:type="spellEnd"/>
            <w:r w:rsidRPr="00470665">
              <w:t xml:space="preserve"> development libraries </w:t>
            </w:r>
            <w:r w:rsidR="00731E81">
              <w:t>for</w:t>
            </w:r>
            <w:r w:rsidRPr="00470665">
              <w:t xml:space="preserve"> access</w:t>
            </w:r>
            <w:r w:rsidR="00731E81">
              <w:t>ing</w:t>
            </w:r>
            <w:r w:rsidRPr="00470665">
              <w:t xml:space="preserve"> device information</w:t>
            </w:r>
          </w:p>
        </w:tc>
        <w:tc>
          <w:tcPr>
            <w:tcW w:w="4621" w:type="dxa"/>
          </w:tcPr>
          <w:p w14:paraId="5510A0F6" w14:textId="1D516DB7" w:rsidR="00BE630F" w:rsidRDefault="004A5398" w:rsidP="00470665">
            <w:pPr>
              <w:pStyle w:val="TableAPICode"/>
            </w:pPr>
            <w:r>
              <w:t>$ sudo apt-get install libudev-dev</w:t>
            </w:r>
          </w:p>
        </w:tc>
      </w:tr>
      <w:tr w:rsidR="00854E2E" w14:paraId="3C219570" w14:textId="77777777" w:rsidTr="00470665">
        <w:tc>
          <w:tcPr>
            <w:tcW w:w="2812" w:type="dxa"/>
            <w:vAlign w:val="center"/>
          </w:tcPr>
          <w:p w14:paraId="04B3FE52" w14:textId="00FC5423" w:rsidR="00854E2E" w:rsidRPr="00470665" w:rsidRDefault="00854E2E" w:rsidP="00470665">
            <w:pPr>
              <w:pStyle w:val="TableBodyBW"/>
            </w:pPr>
            <w:r w:rsidRPr="00470665">
              <w:t>Libav video input or output development libraries</w:t>
            </w:r>
          </w:p>
        </w:tc>
        <w:tc>
          <w:tcPr>
            <w:tcW w:w="4621" w:type="dxa"/>
          </w:tcPr>
          <w:p w14:paraId="08303302" w14:textId="27D69F29" w:rsidR="00854E2E" w:rsidRDefault="004A5398" w:rsidP="00470665">
            <w:pPr>
              <w:pStyle w:val="TableAPICode"/>
            </w:pPr>
            <w:r>
              <w:t>$ sudo apt-get install libavformat-dev libavutil-dev libswscale-dev libavcodec-dev</w:t>
            </w:r>
          </w:p>
        </w:tc>
      </w:tr>
      <w:tr w:rsidR="00854E2E" w14:paraId="50A148C5" w14:textId="77777777" w:rsidTr="00470665">
        <w:tc>
          <w:tcPr>
            <w:tcW w:w="2812" w:type="dxa"/>
            <w:vAlign w:val="center"/>
          </w:tcPr>
          <w:p w14:paraId="2B926EB6" w14:textId="56719079" w:rsidR="00854E2E" w:rsidRPr="00470665" w:rsidRDefault="00854E2E" w:rsidP="00470665">
            <w:pPr>
              <w:pStyle w:val="TableBodyBW"/>
            </w:pPr>
            <w:r w:rsidRPr="00470665">
              <w:t>Eigen3 math development libraries</w:t>
            </w:r>
          </w:p>
        </w:tc>
        <w:tc>
          <w:tcPr>
            <w:tcW w:w="4621" w:type="dxa"/>
          </w:tcPr>
          <w:p w14:paraId="2BAE167B" w14:textId="2B2B8219" w:rsidR="00854E2E" w:rsidRDefault="004A5398" w:rsidP="00470665">
            <w:pPr>
              <w:pStyle w:val="TableAPICode"/>
            </w:pPr>
            <w:r>
              <w:t>$ sudo apt-get install libeigen3-dev</w:t>
            </w:r>
          </w:p>
        </w:tc>
      </w:tr>
    </w:tbl>
    <w:p w14:paraId="57305447" w14:textId="2158230A" w:rsidR="006A4309" w:rsidRDefault="006A4309" w:rsidP="00D64D3E">
      <w:pPr>
        <w:pStyle w:val="H1BW"/>
      </w:pPr>
      <w:bookmarkStart w:id="94" w:name="_Toc354149233"/>
      <w:bookmarkStart w:id="95" w:name="_Toc354149268"/>
      <w:bookmarkStart w:id="96" w:name="_Toc436234925"/>
      <w:bookmarkStart w:id="97" w:name="_Toc477788903"/>
      <w:bookmarkStart w:id="98" w:name="_Toc510711609"/>
      <w:bookmarkStart w:id="99" w:name="Step2_VisualStudio_version_selection"/>
      <w:bookmarkStart w:id="100" w:name="Step2_OpenCV_Configure"/>
      <w:bookmarkStart w:id="101" w:name="_Toc512509468"/>
      <w:r>
        <w:t xml:space="preserve">Step 2 </w:t>
      </w:r>
      <w:r w:rsidR="00252C98">
        <w:t>-</w:t>
      </w:r>
      <w:r>
        <w:t xml:space="preserve"> </w:t>
      </w:r>
      <w:bookmarkEnd w:id="94"/>
      <w:bookmarkEnd w:id="95"/>
      <w:bookmarkEnd w:id="96"/>
      <w:bookmarkEnd w:id="97"/>
      <w:r w:rsidR="008A36A5">
        <w:t>Configur</w:t>
      </w:r>
      <w:r w:rsidR="009D0BA7">
        <w:t>ing OpenCV</w:t>
      </w:r>
      <w:bookmarkEnd w:id="98"/>
      <w:bookmarkEnd w:id="101"/>
    </w:p>
    <w:p w14:paraId="3B93DDB4" w14:textId="76CF8152" w:rsidR="00F85577" w:rsidRDefault="00F85577" w:rsidP="00470665">
      <w:pPr>
        <w:pStyle w:val="BodyBW"/>
      </w:pPr>
      <w:r>
        <w:t>The steps to configure OpenCV are as follows:</w:t>
      </w:r>
    </w:p>
    <w:bookmarkEnd w:id="99"/>
    <w:bookmarkEnd w:id="100"/>
    <w:p w14:paraId="741E0573" w14:textId="66CCFC4E" w:rsidR="006A4309" w:rsidRDefault="00FA7830" w:rsidP="00470665">
      <w:pPr>
        <w:pStyle w:val="NumberedList1BW"/>
      </w:pPr>
      <w:r>
        <w:t xml:space="preserve">To build and install </w:t>
      </w:r>
      <w:r w:rsidR="008A36A5">
        <w:t>OpenCV</w:t>
      </w:r>
      <w:r>
        <w:t>, you must run the</w:t>
      </w:r>
      <w:r w:rsidR="008A36A5">
        <w:t xml:space="preserve"> following command</w:t>
      </w:r>
      <w:r>
        <w:t>.</w:t>
      </w:r>
    </w:p>
    <w:p w14:paraId="7E9C2E3F" w14:textId="2B27190F" w:rsidR="008A36A5" w:rsidRPr="005678E5" w:rsidRDefault="00055D01" w:rsidP="00470665">
      <w:pPr>
        <w:pStyle w:val="APICodeBW"/>
        <w:shd w:val="clear" w:color="auto" w:fill="BFBFBF" w:themeFill="background1" w:themeFillShade="BF"/>
        <w:ind w:left="1800"/>
      </w:pPr>
      <w:r w:rsidRPr="00796E7B">
        <w:t>$ unzip opencv v3.3.1</w:t>
      </w:r>
      <w:r w:rsidR="008A36A5" w:rsidRPr="00796E7B">
        <w:t>.zip</w:t>
      </w:r>
    </w:p>
    <w:p w14:paraId="63532C7C" w14:textId="42B5587C" w:rsidR="005E5154" w:rsidRPr="005E5154" w:rsidRDefault="008A36A5" w:rsidP="00572CD3">
      <w:pPr>
        <w:pStyle w:val="NumberedList1BW"/>
      </w:pPr>
      <w:r>
        <w:t xml:space="preserve">Replace the </w:t>
      </w:r>
      <w:r>
        <w:rPr>
          <w:b/>
        </w:rPr>
        <w:t xml:space="preserve">Videoio </w:t>
      </w:r>
      <w:r>
        <w:t xml:space="preserve">folder with the </w:t>
      </w:r>
      <w:r w:rsidR="004D0A7C">
        <w:t>folder</w:t>
      </w:r>
      <w:r>
        <w:t xml:space="preserve"> provided by e-</w:t>
      </w:r>
      <w:r w:rsidR="006D0996">
        <w:t>c</w:t>
      </w:r>
      <w:r>
        <w:t>on</w:t>
      </w:r>
      <w:r w:rsidR="002A72C5">
        <w:t xml:space="preserve"> Systems</w:t>
      </w:r>
      <w:r w:rsidR="004D0A7C">
        <w:t xml:space="preserve"> in the location </w:t>
      </w:r>
      <w:r w:rsidR="005E5154" w:rsidRPr="00470665">
        <w:rPr>
          <w:b/>
        </w:rPr>
        <w:t>OpenCV</w:t>
      </w:r>
      <w:r w:rsidR="00055D01" w:rsidRPr="00470665">
        <w:rPr>
          <w:b/>
        </w:rPr>
        <w:t>_v3.3.1</w:t>
      </w:r>
      <w:r w:rsidR="005E5154" w:rsidRPr="00470665">
        <w:rPr>
          <w:b/>
        </w:rPr>
        <w:t>/sources/modules/</w:t>
      </w:r>
      <w:r w:rsidR="004D0A7C">
        <w:t>.</w:t>
      </w:r>
    </w:p>
    <w:p w14:paraId="69F72F04" w14:textId="31855C1A" w:rsidR="008A36A5" w:rsidRDefault="00055D01" w:rsidP="002C77E8">
      <w:pPr>
        <w:pStyle w:val="APICodeBW"/>
        <w:pPrChange w:id="102" w:author="Ambika KSM" w:date="2018-04-26T12:33:00Z">
          <w:pPr>
            <w:pStyle w:val="BodyBW"/>
          </w:pPr>
        </w:pPrChange>
      </w:pPr>
      <w:r>
        <w:lastRenderedPageBreak/>
        <w:tab/>
      </w:r>
      <w:commentRangeStart w:id="103"/>
      <w:commentRangeStart w:id="104"/>
      <w:r>
        <w:t>$ cd opencv_v3.3.1</w:t>
      </w:r>
    </w:p>
    <w:p w14:paraId="14026192" w14:textId="078643A9" w:rsidR="008A36A5" w:rsidRDefault="008A36A5" w:rsidP="002C77E8">
      <w:pPr>
        <w:pStyle w:val="APICodeBW"/>
        <w:pPrChange w:id="105" w:author="Ambika KSM" w:date="2018-04-26T12:34:00Z">
          <w:pPr>
            <w:pStyle w:val="BodyBW"/>
          </w:pPr>
        </w:pPrChange>
      </w:pPr>
      <w:r>
        <w:tab/>
        <w:t>$ mkdir build</w:t>
      </w:r>
    </w:p>
    <w:p w14:paraId="44DE5661" w14:textId="07118B69" w:rsidR="005E5154" w:rsidRDefault="005E5154" w:rsidP="002C77E8">
      <w:pPr>
        <w:pStyle w:val="APICodeBW"/>
        <w:pPrChange w:id="106" w:author="Ambika KSM" w:date="2018-04-26T12:34:00Z">
          <w:pPr>
            <w:pStyle w:val="BodyBW"/>
          </w:pPr>
        </w:pPrChange>
      </w:pPr>
      <w:r>
        <w:tab/>
        <w:t>$ cd build</w:t>
      </w:r>
    </w:p>
    <w:p w14:paraId="471DFB95" w14:textId="6C59D3D7" w:rsidR="005E5154" w:rsidRDefault="005E5154" w:rsidP="002C77E8">
      <w:pPr>
        <w:pStyle w:val="APICodeBW"/>
        <w:pPrChange w:id="107" w:author="Ambika KSM" w:date="2018-04-26T12:34:00Z">
          <w:pPr>
            <w:pStyle w:val="BodyBW"/>
          </w:pPr>
        </w:pPrChange>
      </w:pPr>
      <w:r>
        <w:tab/>
        <w:t xml:space="preserve">$ </w:t>
      </w:r>
      <w:proofErr w:type="spellStart"/>
      <w:r w:rsidRPr="005E5154">
        <w:t>cmake</w:t>
      </w:r>
      <w:proofErr w:type="spellEnd"/>
      <w:r w:rsidRPr="005E5154">
        <w:t xml:space="preserve"> -D BUILD_TIFF = ON -D WITH_CUDA = OFF -D ENABLE_AVX = OFF -D WITH_OPENGL = OFF -D WITH_OPENCL = OFF -D WITH_IPP = OFF -D WITH_TBB = OFF -D BUILD_TBB = OFF -D WITH_EIGEN = OFF -D WITH_V4L = ON -D WITH_VTK = OFF -D BUILD_TESTS = OFF -D BUILD_PERF_TESTS = OFF -D CMAKE_BUILD_TYPE = RELEASE -D BUILD_opencv_world = ON -D CMAKE_INSTALL_PREFIX = /usr/local  </w:t>
      </w:r>
      <w:r w:rsidRPr="006636BD">
        <w:rPr>
          <w:b/>
          <w:rPrChange w:id="108" w:author="Ambika KSM" w:date="2018-04-26T12:33:00Z">
            <w:rPr>
              <w:rFonts w:eastAsia="Arial"/>
            </w:rPr>
          </w:rPrChange>
        </w:rPr>
        <w:t>&lt;path to the opencv source folder&gt;</w:t>
      </w:r>
      <w:commentRangeEnd w:id="103"/>
      <w:r w:rsidR="006D0996" w:rsidRPr="006636BD">
        <w:rPr>
          <w:rStyle w:val="CommentReference"/>
          <w:b/>
          <w:rPrChange w:id="109" w:author="Ambika KSM" w:date="2018-04-26T12:33:00Z">
            <w:rPr>
              <w:rStyle w:val="CommentReference"/>
            </w:rPr>
          </w:rPrChange>
        </w:rPr>
        <w:commentReference w:id="103"/>
      </w:r>
      <w:commentRangeEnd w:id="104"/>
      <w:r w:rsidR="00861318">
        <w:rPr>
          <w:rStyle w:val="CommentReference"/>
          <w:rFonts w:asciiTheme="minorHAnsi" w:hAnsiTheme="minorHAnsi" w:cstheme="minorBidi"/>
        </w:rPr>
        <w:commentReference w:id="104"/>
      </w:r>
    </w:p>
    <w:p w14:paraId="4D20D7BD" w14:textId="4C1D7BF6" w:rsidR="005E5154" w:rsidRDefault="005E5154" w:rsidP="00470665">
      <w:pPr>
        <w:pStyle w:val="NumberedList1BW"/>
      </w:pPr>
      <w:r w:rsidRPr="00470665">
        <w:rPr>
          <w:rStyle w:val="NumberedList1BWChar"/>
        </w:rPr>
        <w:t>T</w:t>
      </w:r>
      <w:r w:rsidR="00233B7C">
        <w:rPr>
          <w:rStyle w:val="NumberedList1BWChar"/>
        </w:rPr>
        <w:t xml:space="preserve">o </w:t>
      </w:r>
      <w:r w:rsidRPr="00470665">
        <w:rPr>
          <w:rStyle w:val="NumberedList1BWChar"/>
        </w:rPr>
        <w:t>build and install</w:t>
      </w:r>
      <w:r>
        <w:t xml:space="preserve"> the OpenCV libraries in the location </w:t>
      </w:r>
      <w:r w:rsidRPr="00470665">
        <w:rPr>
          <w:b/>
        </w:rPr>
        <w:t>/usr/local/lib/</w:t>
      </w:r>
      <w:r w:rsidR="00233B7C">
        <w:rPr>
          <w:b/>
        </w:rPr>
        <w:t xml:space="preserve">, </w:t>
      </w:r>
      <w:r w:rsidR="00233B7C" w:rsidRPr="00470665">
        <w:t>you must run the following command.</w:t>
      </w:r>
    </w:p>
    <w:p w14:paraId="21291A33" w14:textId="442D154B" w:rsidR="005E5154" w:rsidRPr="005E5154" w:rsidRDefault="005E5154" w:rsidP="002C77E8">
      <w:pPr>
        <w:pStyle w:val="APICodeBW"/>
        <w:pPrChange w:id="110" w:author="Ambika KSM" w:date="2018-04-26T12:34:00Z">
          <w:pPr>
            <w:pStyle w:val="BodyBW"/>
          </w:pPr>
        </w:pPrChange>
      </w:pPr>
      <w:r>
        <w:tab/>
      </w:r>
      <w:commentRangeStart w:id="111"/>
      <w:commentRangeStart w:id="112"/>
      <w:r>
        <w:t>$ sudo make -j4 install</w:t>
      </w:r>
      <w:commentRangeEnd w:id="111"/>
      <w:r w:rsidR="006D0996">
        <w:rPr>
          <w:rStyle w:val="CommentReference"/>
        </w:rPr>
        <w:commentReference w:id="111"/>
      </w:r>
      <w:commentRangeEnd w:id="112"/>
      <w:r w:rsidR="008B67EB">
        <w:rPr>
          <w:rStyle w:val="CommentReference"/>
        </w:rPr>
        <w:commentReference w:id="112"/>
      </w:r>
    </w:p>
    <w:p w14:paraId="35515D1D" w14:textId="6BF257EE" w:rsidR="009A1FFC" w:rsidRDefault="009A1FFC" w:rsidP="005E5154">
      <w:pPr>
        <w:pStyle w:val="ChapterTitleBW1"/>
      </w:pPr>
      <w:bookmarkStart w:id="113" w:name="_Toc512509469"/>
      <w:r>
        <w:lastRenderedPageBreak/>
        <w:t>Building Sample Code</w:t>
      </w:r>
      <w:bookmarkEnd w:id="113"/>
    </w:p>
    <w:p w14:paraId="6011E497" w14:textId="6C3DEEED" w:rsidR="0015160C" w:rsidRDefault="00F841C8">
      <w:pPr>
        <w:pStyle w:val="BodyBW"/>
      </w:pPr>
      <w:bookmarkStart w:id="114" w:name="_Toc510711610"/>
      <w:r>
        <w:t>This section describes about how to build the sample code.</w:t>
      </w:r>
    </w:p>
    <w:bookmarkEnd w:id="114"/>
    <w:p w14:paraId="20D8FC2E" w14:textId="6E70496F" w:rsidR="00586B20" w:rsidRPr="00796E7B" w:rsidRDefault="00586B20" w:rsidP="00470665">
      <w:pPr>
        <w:pStyle w:val="BodyBW"/>
      </w:pPr>
      <w:r>
        <w:t xml:space="preserve">The steps to run </w:t>
      </w:r>
      <w:r w:rsidR="00F841C8">
        <w:t>s</w:t>
      </w:r>
      <w:r>
        <w:t xml:space="preserve">ample </w:t>
      </w:r>
      <w:r w:rsidR="00F841C8">
        <w:t>a</w:t>
      </w:r>
      <w:r>
        <w:t>pplication are as follows:</w:t>
      </w:r>
    </w:p>
    <w:p w14:paraId="23D7CDFD" w14:textId="295DCD61" w:rsidR="007E502C" w:rsidRDefault="00485E27" w:rsidP="00586B20">
      <w:pPr>
        <w:pStyle w:val="NumberedList1BW"/>
        <w:numPr>
          <w:ilvl w:val="0"/>
          <w:numId w:val="40"/>
        </w:numPr>
      </w:pPr>
      <w:r>
        <w:t>C</w:t>
      </w:r>
      <w:r w:rsidR="005E5154">
        <w:t>hange</w:t>
      </w:r>
      <w:r w:rsidR="003D16E0">
        <w:t xml:space="preserve"> </w:t>
      </w:r>
      <w:r w:rsidR="005E5154">
        <w:t>directory to the Sample</w:t>
      </w:r>
      <w:r w:rsidR="009F5B02">
        <w:t xml:space="preserve"> application path</w:t>
      </w:r>
      <w:r w:rsidR="00586B20">
        <w:t xml:space="preserve"> </w:t>
      </w:r>
      <w:r w:rsidR="009F5B02" w:rsidRPr="00470665">
        <w:rPr>
          <w:b/>
        </w:rPr>
        <w:t>opencv_v3.3.1/sources/samples/</w:t>
      </w:r>
      <w:proofErr w:type="spellStart"/>
      <w:r w:rsidR="009F5B02" w:rsidRPr="00470665">
        <w:rPr>
          <w:b/>
        </w:rPr>
        <w:t>cpp</w:t>
      </w:r>
      <w:proofErr w:type="spellEnd"/>
      <w:r w:rsidR="009F5B02" w:rsidRPr="00470665">
        <w:rPr>
          <w:b/>
        </w:rPr>
        <w:t>/</w:t>
      </w:r>
      <w:proofErr w:type="spellStart"/>
      <w:r w:rsidR="009F5B02" w:rsidRPr="00470665">
        <w:rPr>
          <w:b/>
        </w:rPr>
        <w:t>tutorial_code</w:t>
      </w:r>
      <w:proofErr w:type="spellEnd"/>
      <w:r w:rsidR="009F5B02" w:rsidRPr="00470665">
        <w:rPr>
          <w:b/>
        </w:rPr>
        <w:t>/</w:t>
      </w:r>
      <w:proofErr w:type="spellStart"/>
      <w:r w:rsidR="009F5B02" w:rsidRPr="00470665">
        <w:rPr>
          <w:b/>
        </w:rPr>
        <w:t>OpenCVCam</w:t>
      </w:r>
      <w:proofErr w:type="spellEnd"/>
      <w:r w:rsidR="00586B20">
        <w:t>.</w:t>
      </w:r>
    </w:p>
    <w:p w14:paraId="6CFAEFFE" w14:textId="5E6E8158" w:rsidR="005E5154" w:rsidRPr="00BD3320" w:rsidRDefault="00485E27" w:rsidP="00572CD3">
      <w:pPr>
        <w:pStyle w:val="NumberedList1BW"/>
      </w:pPr>
      <w:r>
        <w:t>To</w:t>
      </w:r>
      <w:r w:rsidR="00971C5F" w:rsidRPr="005678E5">
        <w:t xml:space="preserve"> </w:t>
      </w:r>
      <w:r w:rsidR="00EA1512" w:rsidRPr="005678E5">
        <w:t>build</w:t>
      </w:r>
      <w:r w:rsidR="00842B8A" w:rsidRPr="005678E5">
        <w:t xml:space="preserve"> the </w:t>
      </w:r>
      <w:r w:rsidR="00BD3320">
        <w:t>sample code</w:t>
      </w:r>
      <w:r w:rsidR="00971C5F" w:rsidRPr="008A23CC">
        <w:t>, run</w:t>
      </w:r>
      <w:r w:rsidR="00971C5F" w:rsidRPr="00347878">
        <w:t xml:space="preserve"> the following command</w:t>
      </w:r>
      <w:r w:rsidR="00971C5F" w:rsidRPr="00AD28F6">
        <w:t>.</w:t>
      </w:r>
    </w:p>
    <w:p w14:paraId="0E491938" w14:textId="3E114201" w:rsidR="00C455BF" w:rsidRPr="005678E5" w:rsidDel="008B67EB" w:rsidRDefault="003D16E0" w:rsidP="00470665">
      <w:pPr>
        <w:pStyle w:val="APICodeBW"/>
        <w:shd w:val="clear" w:color="auto" w:fill="BFBFBF" w:themeFill="background1" w:themeFillShade="BF"/>
        <w:ind w:left="1800"/>
        <w:rPr>
          <w:del w:id="115" w:author="Ambika KSM" w:date="2018-04-26T12:31:00Z"/>
        </w:rPr>
      </w:pPr>
      <w:r w:rsidRPr="00796E7B">
        <w:t xml:space="preserve">$ </w:t>
      </w:r>
      <w:del w:id="116" w:author="Ambika KSM" w:date="2018-04-26T12:31:00Z">
        <w:r w:rsidR="00CF5B1B" w:rsidRPr="00796E7B" w:rsidDel="008B67EB">
          <w:delText>g++ -ggdb OpenCVCam.cpp -o OpenCVCam `pkg-config --cflags --libs opencv` -std=c++0x -pthread -ludev</w:delText>
        </w:r>
      </w:del>
      <w:ins w:id="117" w:author="Ambika KSM" w:date="2018-04-26T12:31:00Z">
        <w:r w:rsidR="008B67EB">
          <w:t xml:space="preserve"> </w:t>
        </w:r>
        <w:proofErr w:type="spellStart"/>
        <w:r w:rsidR="008B67EB" w:rsidRPr="00F80594">
          <w:t>make</w:t>
        </w:r>
      </w:ins>
    </w:p>
    <w:p w14:paraId="4E2EC7F9" w14:textId="6A316C01" w:rsidR="003D16E0" w:rsidRDefault="0082352D" w:rsidP="008B67EB">
      <w:pPr>
        <w:pStyle w:val="APICodeBW"/>
        <w:shd w:val="clear" w:color="auto" w:fill="BFBFBF" w:themeFill="background1" w:themeFillShade="BF"/>
        <w:ind w:left="1800"/>
        <w:rPr>
          <w:ins w:id="118" w:author="Ravikiran" w:date="2018-04-17T16:50:00Z"/>
        </w:rPr>
        <w:pPrChange w:id="119" w:author="Ambika KSM" w:date="2018-04-26T12:31:00Z">
          <w:pPr>
            <w:pStyle w:val="NumberedList1BW"/>
          </w:pPr>
        </w:pPrChange>
      </w:pPr>
      <w:commentRangeStart w:id="120"/>
      <w:commentRangeStart w:id="121"/>
      <w:r>
        <w:t>To</w:t>
      </w:r>
      <w:proofErr w:type="spellEnd"/>
      <w:r>
        <w:t xml:space="preserve"> </w:t>
      </w:r>
      <w:r w:rsidR="00BB3D27">
        <w:t>execute</w:t>
      </w:r>
      <w:r w:rsidR="0097221C">
        <w:t xml:space="preserve"> the sample application, run the following command.</w:t>
      </w:r>
    </w:p>
    <w:p w14:paraId="050954EC" w14:textId="063364DF" w:rsidR="00E04E0F" w:rsidRPr="00F80594" w:rsidRDefault="00F80594" w:rsidP="00F80594">
      <w:pPr>
        <w:pStyle w:val="APICodeBW"/>
        <w:rPr>
          <w:ins w:id="122" w:author="Ravikiran" w:date="2018-04-17T16:50:00Z"/>
        </w:rPr>
        <w:pPrChange w:id="123" w:author="Ambika KSM" w:date="2018-04-26T12:35:00Z">
          <w:pPr>
            <w:pStyle w:val="NumberedList1BW"/>
          </w:pPr>
        </w:pPrChange>
      </w:pPr>
      <w:ins w:id="124" w:author="Ambika KSM" w:date="2018-04-26T12:35:00Z">
        <w:r>
          <w:t xml:space="preserve">   </w:t>
        </w:r>
      </w:ins>
      <w:ins w:id="125" w:author="Ravikiran" w:date="2018-04-17T16:50:00Z">
        <w:r w:rsidR="00E04E0F">
          <w:t xml:space="preserve">$ </w:t>
        </w:r>
        <w:proofErr w:type="spellStart"/>
        <w:proofErr w:type="gramStart"/>
        <w:r w:rsidR="00E04E0F">
          <w:t>sudo</w:t>
        </w:r>
        <w:proofErr w:type="spellEnd"/>
        <w:r w:rsidR="00E04E0F">
          <w:t xml:space="preserve"> .</w:t>
        </w:r>
        <w:proofErr w:type="gramEnd"/>
        <w:r w:rsidR="00E04E0F">
          <w:t>/</w:t>
        </w:r>
        <w:proofErr w:type="spellStart"/>
        <w:r w:rsidR="00E04E0F">
          <w:t>OpenCVCam</w:t>
        </w:r>
        <w:proofErr w:type="spellEnd"/>
      </w:ins>
    </w:p>
    <w:p w14:paraId="22693F83" w14:textId="36FEF1D3" w:rsidR="00E04E0F" w:rsidRPr="003D16E0" w:rsidRDefault="00E04E0F" w:rsidP="00E04E0F">
      <w:pPr>
        <w:pStyle w:val="NumberedList1BW"/>
      </w:pPr>
      <w:ins w:id="126" w:author="Ravikiran" w:date="2018-04-17T16:50:00Z">
        <w:r>
          <w:t>Number of devices connected to the PC will be displayed</w:t>
        </w:r>
      </w:ins>
      <w:ins w:id="127" w:author="Ravikiran" w:date="2018-04-17T16:54:00Z">
        <w:r>
          <w:t xml:space="preserve"> just as below shown</w:t>
        </w:r>
      </w:ins>
      <w:ins w:id="128" w:author="Ravikiran" w:date="2018-04-17T16:50:00Z">
        <w:r>
          <w:t>.</w:t>
        </w:r>
      </w:ins>
    </w:p>
    <w:p w14:paraId="72D67B2F" w14:textId="2189E654" w:rsidR="003542CA" w:rsidRPr="00796E7B" w:rsidDel="00E04E0F" w:rsidRDefault="003D16E0" w:rsidP="00470665">
      <w:pPr>
        <w:pStyle w:val="APICodeBW"/>
        <w:shd w:val="clear" w:color="auto" w:fill="BFBFBF" w:themeFill="background1" w:themeFillShade="BF"/>
        <w:ind w:left="1800"/>
        <w:rPr>
          <w:del w:id="129" w:author="Ravikiran" w:date="2018-04-17T16:51:00Z"/>
        </w:rPr>
      </w:pPr>
      <w:del w:id="130" w:author="Ravikiran" w:date="2018-04-17T16:51:00Z">
        <w:r w:rsidRPr="00470665" w:rsidDel="00E04E0F">
          <w:rPr>
            <w:shd w:val="clear" w:color="auto" w:fill="BFBFBF" w:themeFill="background1" w:themeFillShade="BF"/>
          </w:rPr>
          <w:delText>$ sudo ./OpenCVCam</w:delText>
        </w:r>
        <w:commentRangeEnd w:id="120"/>
        <w:r w:rsidR="00B16EA6" w:rsidDel="00E04E0F">
          <w:rPr>
            <w:rStyle w:val="CommentReference"/>
            <w:rFonts w:asciiTheme="minorHAnsi" w:hAnsiTheme="minorHAnsi" w:cstheme="minorBidi"/>
          </w:rPr>
          <w:commentReference w:id="120"/>
        </w:r>
      </w:del>
      <w:commentRangeEnd w:id="121"/>
      <w:r w:rsidR="002A492A">
        <w:rPr>
          <w:rStyle w:val="CommentReference"/>
          <w:rFonts w:asciiTheme="minorHAnsi" w:hAnsiTheme="minorHAnsi" w:cstheme="minorBidi"/>
        </w:rPr>
        <w:commentReference w:id="121"/>
      </w:r>
    </w:p>
    <w:p w14:paraId="7436D9CC" w14:textId="481FBD5F" w:rsidR="008F5E6E" w:rsidRDefault="00722DFD">
      <w:pPr>
        <w:pStyle w:val="FigureCentered"/>
        <w:ind w:left="1440"/>
        <w:pPrChange w:id="131" w:author="Ravikiran" w:date="2018-04-18T21:10:00Z">
          <w:pPr>
            <w:pStyle w:val="BodyBW"/>
            <w:ind w:left="0"/>
          </w:pPr>
        </w:pPrChange>
      </w:pPr>
      <w:ins w:id="132" w:author="Ravikiran" w:date="2018-04-18T21:09:00Z">
        <w:r w:rsidRPr="00614EB2">
          <w:rPr>
            <w:noProof/>
          </w:rPr>
          <w:drawing>
            <wp:inline distT="0" distB="0" distL="0" distR="0" wp14:anchorId="04B0C8CC" wp14:editId="1AEA7729">
              <wp:extent cx="5055235" cy="1647825"/>
              <wp:effectExtent l="0" t="0" r="0" b="952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istDevices.png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55235" cy="1647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F89471" w14:textId="77777777" w:rsidR="002F06B9" w:rsidRDefault="002F06B9" w:rsidP="002F06B9">
      <w:pPr>
        <w:pStyle w:val="ChapterTitleBW1"/>
      </w:pPr>
      <w:bookmarkStart w:id="133" w:name="_Toc476319746"/>
      <w:bookmarkStart w:id="134" w:name="_Toc477788908"/>
      <w:bookmarkStart w:id="135" w:name="_Toc512509470"/>
      <w:commentRangeStart w:id="136"/>
      <w:commentRangeStart w:id="137"/>
      <w:r>
        <w:lastRenderedPageBreak/>
        <w:t>Troubleshooting</w:t>
      </w:r>
      <w:bookmarkEnd w:id="133"/>
      <w:bookmarkEnd w:id="134"/>
      <w:commentRangeEnd w:id="136"/>
      <w:r w:rsidR="0020472F">
        <w:rPr>
          <w:rStyle w:val="CommentReference"/>
          <w:rFonts w:eastAsiaTheme="minorHAnsi" w:cstheme="minorBidi"/>
          <w:spacing w:val="0"/>
          <w:kern w:val="0"/>
        </w:rPr>
        <w:commentReference w:id="136"/>
      </w:r>
      <w:commentRangeEnd w:id="137"/>
      <w:r w:rsidR="00E33C9D">
        <w:rPr>
          <w:rStyle w:val="CommentReference"/>
          <w:rFonts w:eastAsiaTheme="minorHAnsi" w:cstheme="minorBidi"/>
          <w:spacing w:val="0"/>
          <w:kern w:val="0"/>
        </w:rPr>
        <w:commentReference w:id="137"/>
      </w:r>
      <w:bookmarkEnd w:id="135"/>
    </w:p>
    <w:p w14:paraId="4D637C1B" w14:textId="77777777" w:rsidR="002F06B9" w:rsidRDefault="002F06B9" w:rsidP="002F06B9">
      <w:pPr>
        <w:pStyle w:val="BodyBW"/>
      </w:pPr>
      <w:r>
        <w:t>In this section, you can view the list of commonly occurring issues and their troubleshooting steps.</w:t>
      </w:r>
    </w:p>
    <w:p w14:paraId="7C9CF577" w14:textId="1D7B51DF" w:rsidR="002F06B9" w:rsidRDefault="00B06AB3" w:rsidP="002F06B9">
      <w:pPr>
        <w:pStyle w:val="BodyBW"/>
        <w:rPr>
          <w:b/>
        </w:rPr>
      </w:pPr>
      <w:r>
        <w:rPr>
          <w:b/>
        </w:rPr>
        <w:t xml:space="preserve">Camera </w:t>
      </w:r>
      <w:r w:rsidR="002F06B9" w:rsidRPr="0074461D">
        <w:rPr>
          <w:b/>
        </w:rPr>
        <w:t xml:space="preserve">Device connected, </w:t>
      </w:r>
      <w:r>
        <w:rPr>
          <w:b/>
        </w:rPr>
        <w:t>but the application does</w:t>
      </w:r>
      <w:r w:rsidR="00625206">
        <w:rPr>
          <w:b/>
        </w:rPr>
        <w:t xml:space="preserve"> not </w:t>
      </w:r>
      <w:proofErr w:type="gramStart"/>
      <w:r w:rsidR="00625206">
        <w:rPr>
          <w:b/>
        </w:rPr>
        <w:t>displayed</w:t>
      </w:r>
      <w:proofErr w:type="gramEnd"/>
      <w:r>
        <w:rPr>
          <w:b/>
        </w:rPr>
        <w:t>.</w:t>
      </w:r>
    </w:p>
    <w:p w14:paraId="2C81D862" w14:textId="4527AB49" w:rsidR="002F06B9" w:rsidRDefault="00B451E4" w:rsidP="002F06B9">
      <w:pPr>
        <w:pStyle w:val="BodyBW"/>
      </w:pPr>
      <w:r>
        <w:t>It seems like</w:t>
      </w:r>
      <w:r w:rsidR="00B06AB3">
        <w:t xml:space="preserve"> the camera </w:t>
      </w:r>
      <w:r>
        <w:t xml:space="preserve">is not </w:t>
      </w:r>
      <w:r w:rsidR="00B06AB3">
        <w:t xml:space="preserve">properly detected by </w:t>
      </w:r>
      <w:r>
        <w:t>L</w:t>
      </w:r>
      <w:r w:rsidR="00B06AB3">
        <w:t xml:space="preserve">inux, so check with the path </w:t>
      </w:r>
      <w:r w:rsidR="00B06AB3" w:rsidRPr="00470665">
        <w:rPr>
          <w:b/>
        </w:rPr>
        <w:t>cd /sys/class/video4linux/</w:t>
      </w:r>
      <w:r>
        <w:t xml:space="preserve"> to detect </w:t>
      </w:r>
      <w:r w:rsidR="0047388F">
        <w:t>the device.</w:t>
      </w:r>
    </w:p>
    <w:p w14:paraId="0C56EEB6" w14:textId="0EAA5C02" w:rsidR="002F06B9" w:rsidRPr="0074461D" w:rsidRDefault="0047388F" w:rsidP="002F06B9">
      <w:pPr>
        <w:pStyle w:val="BodyBW"/>
        <w:rPr>
          <w:b/>
        </w:rPr>
      </w:pPr>
      <w:r>
        <w:rPr>
          <w:b/>
        </w:rPr>
        <w:t>CMake Error: The source directory does not appear to contain CMakeLists.txt</w:t>
      </w:r>
      <w:r w:rsidR="005678E5">
        <w:rPr>
          <w:b/>
        </w:rPr>
        <w:t>.</w:t>
      </w:r>
    </w:p>
    <w:p w14:paraId="7E107E0D" w14:textId="21B88823" w:rsidR="002F06B9" w:rsidRDefault="0047388F">
      <w:pPr>
        <w:pStyle w:val="BodyBW"/>
        <w:numPr>
          <w:ilvl w:val="0"/>
          <w:numId w:val="41"/>
        </w:numPr>
        <w:rPr>
          <w:ins w:id="138" w:author="Ravikiran" w:date="2018-04-17T16:46:00Z"/>
        </w:rPr>
        <w:pPrChange w:id="139" w:author="Ravikiran" w:date="2018-04-17T16:46:00Z">
          <w:pPr>
            <w:pStyle w:val="BodyBW"/>
          </w:pPr>
        </w:pPrChange>
      </w:pPr>
      <w:commentRangeStart w:id="140"/>
      <w:commentRangeStart w:id="141"/>
      <w:del w:id="142" w:author="Ravikiran" w:date="2018-04-17T16:46:00Z">
        <w:r w:rsidDel="00D70152">
          <w:delText>cmake-gui. Provide the source and release folder in the tabs provided and configure and generate the solution</w:delText>
        </w:r>
        <w:commentRangeEnd w:id="140"/>
        <w:r w:rsidR="005678E5" w:rsidDel="00D70152">
          <w:rPr>
            <w:rStyle w:val="CommentReference"/>
          </w:rPr>
          <w:commentReference w:id="140"/>
        </w:r>
      </w:del>
      <w:commentRangeEnd w:id="141"/>
      <w:r w:rsidR="007641B9">
        <w:rPr>
          <w:rStyle w:val="CommentReference"/>
        </w:rPr>
        <w:commentReference w:id="141"/>
      </w:r>
      <w:ins w:id="143" w:author="Ravikiran" w:date="2018-04-17T16:46:00Z">
        <w:r w:rsidR="00D70152">
          <w:t xml:space="preserve">Run </w:t>
        </w:r>
        <w:proofErr w:type="spellStart"/>
        <w:r w:rsidR="00D70152">
          <w:t>cmake-gui</w:t>
        </w:r>
        <w:proofErr w:type="spellEnd"/>
        <w:r w:rsidR="00D70152">
          <w:t xml:space="preserve"> from the terminal</w:t>
        </w:r>
      </w:ins>
      <w:r>
        <w:t>.</w:t>
      </w:r>
    </w:p>
    <w:p w14:paraId="3F4B5971" w14:textId="52D31D7A" w:rsidR="00D70152" w:rsidRDefault="00D70152">
      <w:pPr>
        <w:pStyle w:val="BodyBW"/>
        <w:numPr>
          <w:ilvl w:val="0"/>
          <w:numId w:val="41"/>
        </w:numPr>
        <w:rPr>
          <w:ins w:id="144" w:author="Ravikiran" w:date="2018-04-17T16:47:00Z"/>
        </w:rPr>
        <w:pPrChange w:id="145" w:author="Ravikiran" w:date="2018-04-17T16:46:00Z">
          <w:pPr>
            <w:pStyle w:val="BodyBW"/>
          </w:pPr>
        </w:pPrChange>
      </w:pPr>
      <w:ins w:id="146" w:author="Ravikiran" w:date="2018-04-17T16:46:00Z">
        <w:r>
          <w:t>Provide the sour</w:t>
        </w:r>
      </w:ins>
      <w:ins w:id="147" w:author="Ravikiran" w:date="2018-04-17T16:47:00Z">
        <w:r>
          <w:t>ce and release folder path of the OpenCV project.</w:t>
        </w:r>
      </w:ins>
    </w:p>
    <w:p w14:paraId="081EA518" w14:textId="0B6AE36C" w:rsidR="00D70152" w:rsidRDefault="00D70152">
      <w:pPr>
        <w:pStyle w:val="BodyBW"/>
        <w:numPr>
          <w:ilvl w:val="0"/>
          <w:numId w:val="41"/>
        </w:numPr>
        <w:pPrChange w:id="148" w:author="Ravikiran" w:date="2018-04-17T16:46:00Z">
          <w:pPr>
            <w:pStyle w:val="BodyBW"/>
          </w:pPr>
        </w:pPrChange>
      </w:pPr>
      <w:ins w:id="149" w:author="Ravikiran" w:date="2018-04-17T16:47:00Z">
        <w:r>
          <w:t xml:space="preserve">Configure and </w:t>
        </w:r>
      </w:ins>
      <w:ins w:id="150" w:author="Ravikiran" w:date="2018-04-17T16:48:00Z">
        <w:r>
          <w:t>generate the solution.</w:t>
        </w:r>
      </w:ins>
    </w:p>
    <w:p w14:paraId="3864547C" w14:textId="6E900016" w:rsidR="001100B1" w:rsidRDefault="00714D07" w:rsidP="002F06B9">
      <w:pPr>
        <w:pStyle w:val="BodyBW"/>
        <w:rPr>
          <w:b/>
        </w:rPr>
      </w:pPr>
      <w:r>
        <w:rPr>
          <w:b/>
        </w:rPr>
        <w:t>Compiling command line application, libudev.so error adding symbols, DSO missing from command line</w:t>
      </w:r>
      <w:r w:rsidR="009B2526">
        <w:rPr>
          <w:b/>
        </w:rPr>
        <w:t>.</w:t>
      </w:r>
    </w:p>
    <w:p w14:paraId="3254AD96" w14:textId="7E39E476" w:rsidR="00714D07" w:rsidRPr="00714D07" w:rsidRDefault="00714D07" w:rsidP="00714D07">
      <w:pPr>
        <w:pStyle w:val="BodyBW"/>
      </w:pPr>
      <w:r>
        <w:t xml:space="preserve">Include the </w:t>
      </w:r>
      <w:proofErr w:type="spellStart"/>
      <w:r>
        <w:t>ludev</w:t>
      </w:r>
      <w:proofErr w:type="spellEnd"/>
      <w:r>
        <w:t xml:space="preserve"> dependency in the compilation command</w:t>
      </w:r>
      <w:r w:rsidR="004B41E9">
        <w:t>.</w:t>
      </w:r>
    </w:p>
    <w:p w14:paraId="59C0B2EE" w14:textId="35C82BD8" w:rsidR="002F06B9" w:rsidRDefault="002C37D3" w:rsidP="002F06B9">
      <w:pPr>
        <w:pStyle w:val="BodyBW"/>
        <w:rPr>
          <w:b/>
        </w:rPr>
      </w:pPr>
      <w:r>
        <w:rPr>
          <w:b/>
        </w:rPr>
        <w:t xml:space="preserve">Camera </w:t>
      </w:r>
      <w:r w:rsidR="00F45DE3">
        <w:rPr>
          <w:b/>
        </w:rPr>
        <w:t xml:space="preserve">displays </w:t>
      </w:r>
      <w:r>
        <w:rPr>
          <w:b/>
        </w:rPr>
        <w:t xml:space="preserve">in the command </w:t>
      </w:r>
      <w:r w:rsidR="006E61D9">
        <w:rPr>
          <w:b/>
        </w:rPr>
        <w:t>line but</w:t>
      </w:r>
      <w:r>
        <w:rPr>
          <w:b/>
        </w:rPr>
        <w:t xml:space="preserve"> selecting the index does</w:t>
      </w:r>
      <w:r w:rsidR="00A44822">
        <w:rPr>
          <w:b/>
        </w:rPr>
        <w:t xml:space="preserve"> not</w:t>
      </w:r>
      <w:r>
        <w:rPr>
          <w:b/>
        </w:rPr>
        <w:t xml:space="preserve"> end up with the preview.</w:t>
      </w:r>
    </w:p>
    <w:p w14:paraId="52113D1D" w14:textId="1BDCBDD1" w:rsidR="002C37D3" w:rsidRPr="002C37D3" w:rsidRDefault="002C37D3" w:rsidP="002F06B9">
      <w:pPr>
        <w:pStyle w:val="BodyBW"/>
      </w:pPr>
      <w:r>
        <w:t xml:space="preserve">Make sure the camera connected to the port starts with video0 </w:t>
      </w:r>
      <w:r w:rsidRPr="006F0B2B">
        <w:rPr>
          <w:b/>
        </w:rPr>
        <w:t>/sys/class/video4linux</w:t>
      </w:r>
      <w:r>
        <w:t>.</w:t>
      </w:r>
    </w:p>
    <w:p w14:paraId="72FBE3CE" w14:textId="07F6D19F" w:rsidR="00C41A57" w:rsidRDefault="00C41A57" w:rsidP="00C41A57">
      <w:pPr>
        <w:pStyle w:val="BodyBW"/>
        <w:rPr>
          <w:b/>
        </w:rPr>
      </w:pP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/bin/</w:t>
      </w:r>
      <w:proofErr w:type="spellStart"/>
      <w:r>
        <w:rPr>
          <w:b/>
        </w:rPr>
        <w:t>ld</w:t>
      </w:r>
      <w:proofErr w:type="spellEnd"/>
      <w:r>
        <w:rPr>
          <w:b/>
        </w:rPr>
        <w:t xml:space="preserve">: cannot open output file </w:t>
      </w:r>
      <w:proofErr w:type="spellStart"/>
      <w:r>
        <w:rPr>
          <w:b/>
        </w:rPr>
        <w:t>OpenCVCam</w:t>
      </w:r>
      <w:proofErr w:type="spellEnd"/>
      <w:r>
        <w:rPr>
          <w:b/>
        </w:rPr>
        <w:t xml:space="preserve">: permission denied. collect2: error: </w:t>
      </w:r>
      <w:proofErr w:type="spellStart"/>
      <w:r>
        <w:rPr>
          <w:b/>
        </w:rPr>
        <w:t>ld</w:t>
      </w:r>
      <w:proofErr w:type="spellEnd"/>
      <w:r>
        <w:rPr>
          <w:b/>
        </w:rPr>
        <w:t xml:space="preserve"> returned 1 exit status</w:t>
      </w:r>
      <w:r w:rsidR="006D079C">
        <w:rPr>
          <w:b/>
        </w:rPr>
        <w:t>.</w:t>
      </w:r>
    </w:p>
    <w:p w14:paraId="445F53A4" w14:textId="46B5DC54" w:rsidR="00C41A57" w:rsidRPr="00C41A57" w:rsidRDefault="00C41A57" w:rsidP="00C41A57">
      <w:pPr>
        <w:pStyle w:val="BodyBW"/>
      </w:pPr>
      <w:r>
        <w:t xml:space="preserve">Provide </w:t>
      </w:r>
      <w:r w:rsidRPr="00C41A57">
        <w:rPr>
          <w:b/>
        </w:rPr>
        <w:t>sudo</w:t>
      </w:r>
      <w:r>
        <w:rPr>
          <w:b/>
        </w:rPr>
        <w:t xml:space="preserve"> </w:t>
      </w:r>
      <w:r>
        <w:t>permission to the command</w:t>
      </w:r>
      <w:r w:rsidR="006D079C">
        <w:t>.</w:t>
      </w:r>
    </w:p>
    <w:p w14:paraId="341B8AC1" w14:textId="3C777A65" w:rsidR="00C41A57" w:rsidRDefault="00C41A57" w:rsidP="00C41A57">
      <w:pPr>
        <w:pStyle w:val="BodyBW"/>
        <w:rPr>
          <w:b/>
        </w:rPr>
      </w:pPr>
      <w:r>
        <w:rPr>
          <w:b/>
        </w:rPr>
        <w:t>Hid Settings is not shown in the output</w:t>
      </w:r>
      <w:r w:rsidR="005311A6">
        <w:rPr>
          <w:b/>
        </w:rPr>
        <w:t>.</w:t>
      </w:r>
    </w:p>
    <w:p w14:paraId="007FADD1" w14:textId="246F440D" w:rsidR="005311A6" w:rsidRDefault="00C41A57" w:rsidP="00C41A57">
      <w:pPr>
        <w:pStyle w:val="BodyBW"/>
      </w:pPr>
      <w:r>
        <w:t xml:space="preserve">Provide </w:t>
      </w:r>
      <w:r w:rsidRPr="00C41A57">
        <w:rPr>
          <w:b/>
        </w:rPr>
        <w:t>sudo</w:t>
      </w:r>
      <w:r>
        <w:rPr>
          <w:b/>
        </w:rPr>
        <w:t xml:space="preserve"> </w:t>
      </w:r>
      <w:r>
        <w:t>permission to the command</w:t>
      </w:r>
      <w:r w:rsidR="005311A6">
        <w:t>.</w:t>
      </w:r>
    </w:p>
    <w:p w14:paraId="1FA6EC3A" w14:textId="3C5C6B7E" w:rsidR="00C41A57" w:rsidRPr="00C41A57" w:rsidRDefault="00C41A57" w:rsidP="00470665">
      <w:pPr>
        <w:pStyle w:val="APICodeBW"/>
        <w:shd w:val="clear" w:color="auto" w:fill="BFBFBF" w:themeFill="background1" w:themeFillShade="BF"/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OpenCVCam</w:t>
      </w:r>
      <w:proofErr w:type="spellEnd"/>
    </w:p>
    <w:p w14:paraId="033790B0" w14:textId="77777777" w:rsidR="002F06B9" w:rsidRPr="00EE674C" w:rsidRDefault="002F06B9" w:rsidP="002F06B9">
      <w:pPr>
        <w:pStyle w:val="FAQQuestions"/>
        <w:numPr>
          <w:ilvl w:val="0"/>
          <w:numId w:val="0"/>
        </w:numPr>
        <w:ind w:left="1800"/>
        <w:rPr>
          <w:b w:val="0"/>
        </w:rPr>
      </w:pPr>
    </w:p>
    <w:p w14:paraId="17011E1A" w14:textId="77777777" w:rsidR="002F06B9" w:rsidRDefault="002F06B9" w:rsidP="002F06B9">
      <w:pPr>
        <w:pStyle w:val="ChapterTitleBW1"/>
      </w:pPr>
      <w:bookmarkStart w:id="151" w:name="_Toc465073908"/>
      <w:bookmarkStart w:id="152" w:name="Support"/>
      <w:bookmarkStart w:id="153" w:name="_Toc476324049"/>
      <w:bookmarkStart w:id="154" w:name="_Toc477788912"/>
      <w:bookmarkStart w:id="155" w:name="__RefHeading__485_491727921"/>
      <w:bookmarkStart w:id="156" w:name="_Toc512509471"/>
      <w:r>
        <w:lastRenderedPageBreak/>
        <w:t>Support</w:t>
      </w:r>
      <w:bookmarkEnd w:id="151"/>
      <w:bookmarkEnd w:id="152"/>
      <w:bookmarkEnd w:id="153"/>
      <w:bookmarkEnd w:id="154"/>
      <w:bookmarkEnd w:id="156"/>
    </w:p>
    <w:bookmarkEnd w:id="155"/>
    <w:p w14:paraId="20EC9660" w14:textId="77777777" w:rsidR="002F06B9" w:rsidRPr="00DE2925" w:rsidRDefault="002F06B9" w:rsidP="002F06B9">
      <w:pPr>
        <w:pStyle w:val="BodyBW"/>
        <w:rPr>
          <w:b/>
        </w:rPr>
      </w:pPr>
      <w:r w:rsidRPr="00DE2925">
        <w:rPr>
          <w:b/>
        </w:rPr>
        <w:t>Contact Us</w:t>
      </w:r>
    </w:p>
    <w:p w14:paraId="2F51ACEE" w14:textId="500E116B" w:rsidR="002F06B9" w:rsidRDefault="002F06B9" w:rsidP="002F06B9">
      <w:pPr>
        <w:pStyle w:val="BodyBW"/>
      </w:pPr>
      <w:r>
        <w:t xml:space="preserve">If </w:t>
      </w:r>
      <w:r w:rsidR="009F5B02">
        <w:t>you need any support on OpenCV sample application</w:t>
      </w:r>
      <w:r>
        <w:t xml:space="preserve">, please contact us using the Live Chat option available on our website - </w:t>
      </w:r>
      <w:hyperlink r:id="rId16" w:history="1">
        <w:r w:rsidRPr="00C32262">
          <w:rPr>
            <w:rStyle w:val="Hyperlink"/>
          </w:rPr>
          <w:t>https://www.e-consystems.com/</w:t>
        </w:r>
      </w:hyperlink>
    </w:p>
    <w:p w14:paraId="6B63E7F2" w14:textId="77777777" w:rsidR="002F06B9" w:rsidRPr="00DE2925" w:rsidRDefault="002F06B9" w:rsidP="002F06B9">
      <w:pPr>
        <w:pStyle w:val="BodyBW"/>
        <w:rPr>
          <w:b/>
        </w:rPr>
      </w:pPr>
      <w:r w:rsidRPr="00DE2925">
        <w:rPr>
          <w:b/>
        </w:rPr>
        <w:t>Creat</w:t>
      </w:r>
      <w:r>
        <w:rPr>
          <w:b/>
        </w:rPr>
        <w:t>ing</w:t>
      </w:r>
      <w:r w:rsidRPr="00DE2925">
        <w:rPr>
          <w:b/>
        </w:rPr>
        <w:t xml:space="preserve"> a Ticket</w:t>
      </w:r>
    </w:p>
    <w:p w14:paraId="72C625AC" w14:textId="77777777" w:rsidR="002F06B9" w:rsidRDefault="002F06B9" w:rsidP="002F06B9">
      <w:pPr>
        <w:pStyle w:val="BodyBW"/>
      </w:pPr>
      <w:r>
        <w:t xml:space="preserve">If you need to create a ticket for any type of issue, please visit the ticketing page on our website - </w:t>
      </w:r>
      <w:hyperlink r:id="rId17" w:history="1">
        <w:r w:rsidRPr="00C32262">
          <w:rPr>
            <w:rStyle w:val="Hyperlink"/>
          </w:rPr>
          <w:t>https://www.e-consystems.com/create-ticket.asp</w:t>
        </w:r>
      </w:hyperlink>
    </w:p>
    <w:p w14:paraId="36A033F1" w14:textId="77777777" w:rsidR="002F06B9" w:rsidRPr="007B45E0" w:rsidRDefault="002F06B9" w:rsidP="002F06B9">
      <w:pPr>
        <w:pStyle w:val="BodyBW"/>
        <w:rPr>
          <w:b/>
        </w:rPr>
      </w:pPr>
      <w:r w:rsidRPr="007B45E0">
        <w:rPr>
          <w:b/>
        </w:rPr>
        <w:t>RMA</w:t>
      </w:r>
    </w:p>
    <w:p w14:paraId="3AF57327" w14:textId="77777777" w:rsidR="002F06B9" w:rsidRDefault="002F06B9" w:rsidP="002F06B9">
      <w:pPr>
        <w:pStyle w:val="BodyBW"/>
      </w:pPr>
      <w:r>
        <w:t xml:space="preserve">To know about our Return Material Authorization (RMA) policy, please visit the RMA Policy page on our website - </w:t>
      </w:r>
      <w:hyperlink r:id="rId18" w:history="1">
        <w:r w:rsidRPr="00C32262">
          <w:rPr>
            <w:rStyle w:val="Hyperlink"/>
          </w:rPr>
          <w:t>https://www.e-consystems.com/RMA-Policy.asp</w:t>
        </w:r>
      </w:hyperlink>
    </w:p>
    <w:p w14:paraId="754F6765" w14:textId="77777777" w:rsidR="002F06B9" w:rsidRPr="007B45E0" w:rsidRDefault="002F06B9" w:rsidP="002F06B9">
      <w:pPr>
        <w:pStyle w:val="BodyBW"/>
        <w:rPr>
          <w:b/>
        </w:rPr>
      </w:pPr>
      <w:r w:rsidRPr="007B45E0">
        <w:rPr>
          <w:b/>
        </w:rPr>
        <w:t xml:space="preserve">General </w:t>
      </w:r>
      <w:r>
        <w:rPr>
          <w:b/>
        </w:rPr>
        <w:t xml:space="preserve">Product </w:t>
      </w:r>
      <w:r w:rsidRPr="007B45E0">
        <w:rPr>
          <w:b/>
        </w:rPr>
        <w:t>Warranty Terms</w:t>
      </w:r>
    </w:p>
    <w:p w14:paraId="023E91CB" w14:textId="77777777" w:rsidR="002F06B9" w:rsidRDefault="002F06B9" w:rsidP="002F06B9">
      <w:pPr>
        <w:pStyle w:val="BodyBW"/>
      </w:pPr>
      <w:r>
        <w:t xml:space="preserve">To know about our General Product Warranty Terms, please visit the General Warranty Terms page on our website - </w:t>
      </w:r>
      <w:hyperlink r:id="rId19" w:history="1">
        <w:r w:rsidRPr="00C32262">
          <w:rPr>
            <w:rStyle w:val="Hyperlink"/>
          </w:rPr>
          <w:t>https://www.e-consystems.com/warranty.asp</w:t>
        </w:r>
      </w:hyperlink>
    </w:p>
    <w:p w14:paraId="356BD537" w14:textId="77777777" w:rsidR="002F06B9" w:rsidRDefault="002F06B9" w:rsidP="002F06B9">
      <w:pPr>
        <w:pStyle w:val="BodyBW"/>
        <w:ind w:left="0"/>
      </w:pPr>
    </w:p>
    <w:p w14:paraId="04DF68DE" w14:textId="77777777" w:rsidR="002F06B9" w:rsidRDefault="002F06B9" w:rsidP="002F06B9">
      <w:pPr>
        <w:pStyle w:val="BodyBW"/>
        <w:ind w:left="0"/>
      </w:pPr>
    </w:p>
    <w:p w14:paraId="09C6B484" w14:textId="77777777" w:rsidR="002F06B9" w:rsidRDefault="002F06B9" w:rsidP="002F06B9">
      <w:pPr>
        <w:pStyle w:val="BodyBW"/>
        <w:ind w:left="0"/>
      </w:pPr>
    </w:p>
    <w:p w14:paraId="2707D158" w14:textId="77777777" w:rsidR="002F06B9" w:rsidRDefault="002F06B9" w:rsidP="002F06B9">
      <w:pPr>
        <w:pStyle w:val="BodyBW"/>
        <w:ind w:left="0"/>
      </w:pPr>
    </w:p>
    <w:p w14:paraId="71F6E8F1" w14:textId="77777777" w:rsidR="002F06B9" w:rsidRDefault="002F06B9" w:rsidP="002F06B9">
      <w:pPr>
        <w:pStyle w:val="BodyBW"/>
        <w:ind w:left="0"/>
      </w:pPr>
    </w:p>
    <w:p w14:paraId="28536CCC" w14:textId="77777777" w:rsidR="002F06B9" w:rsidRDefault="002F06B9" w:rsidP="002F06B9">
      <w:pPr>
        <w:pStyle w:val="BodyBW"/>
        <w:ind w:left="0"/>
      </w:pPr>
    </w:p>
    <w:p w14:paraId="2381A2B5" w14:textId="77777777" w:rsidR="002F06B9" w:rsidRDefault="002F06B9" w:rsidP="002F06B9">
      <w:pPr>
        <w:pStyle w:val="BodyBW"/>
        <w:ind w:left="0"/>
      </w:pPr>
    </w:p>
    <w:p w14:paraId="3F4BB001" w14:textId="77777777" w:rsidR="002F06B9" w:rsidRDefault="002F06B9" w:rsidP="002F06B9">
      <w:pPr>
        <w:pStyle w:val="BodyBW"/>
        <w:ind w:left="0"/>
      </w:pPr>
    </w:p>
    <w:p w14:paraId="55ABDD52" w14:textId="77777777" w:rsidR="002F06B9" w:rsidRDefault="002F06B9" w:rsidP="002F06B9">
      <w:pPr>
        <w:pStyle w:val="BodyBW"/>
        <w:ind w:left="0"/>
      </w:pPr>
    </w:p>
    <w:p w14:paraId="3D566D27" w14:textId="77777777" w:rsidR="002F06B9" w:rsidRDefault="002F06B9" w:rsidP="002F06B9">
      <w:pPr>
        <w:pStyle w:val="BodyBW"/>
        <w:ind w:left="0"/>
      </w:pPr>
    </w:p>
    <w:p w14:paraId="37A64D41" w14:textId="77777777" w:rsidR="002F06B9" w:rsidRDefault="002F06B9" w:rsidP="002F06B9">
      <w:pPr>
        <w:pStyle w:val="BodyBW"/>
        <w:ind w:left="0"/>
      </w:pPr>
    </w:p>
    <w:p w14:paraId="01EE9986" w14:textId="77777777" w:rsidR="002F06B9" w:rsidRDefault="002F06B9" w:rsidP="002F06B9">
      <w:pPr>
        <w:pStyle w:val="BodyBW"/>
        <w:ind w:left="0"/>
      </w:pPr>
    </w:p>
    <w:p w14:paraId="499BCC86" w14:textId="2F900302" w:rsidR="008F5E6E" w:rsidRDefault="008F5E6E" w:rsidP="003542CA">
      <w:pPr>
        <w:pStyle w:val="BodyBW"/>
        <w:ind w:left="0"/>
      </w:pPr>
    </w:p>
    <w:p w14:paraId="38D15883" w14:textId="77777777" w:rsidR="00B0154D" w:rsidRPr="00833875" w:rsidRDefault="00B0154D" w:rsidP="00B0154D">
      <w:pPr>
        <w:pStyle w:val="RevisionHistoryTitleBW"/>
      </w:pPr>
      <w:bookmarkStart w:id="157" w:name="_Toc510711611"/>
      <w:r w:rsidRPr="00833875">
        <w:lastRenderedPageBreak/>
        <w:t>Revision History</w:t>
      </w:r>
      <w:bookmarkEnd w:id="157"/>
    </w:p>
    <w:p w14:paraId="523D6D19" w14:textId="77777777" w:rsidR="00B0154D" w:rsidRDefault="00B0154D" w:rsidP="00B015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105"/>
        <w:gridCol w:w="4271"/>
        <w:gridCol w:w="2311"/>
      </w:tblGrid>
      <w:tr w:rsidR="00B0154D" w14:paraId="2157EFEF" w14:textId="77777777" w:rsidTr="008A267E">
        <w:tc>
          <w:tcPr>
            <w:tcW w:w="555" w:type="dxa"/>
            <w:shd w:val="clear" w:color="auto" w:fill="F2F2F2" w:themeFill="background1" w:themeFillShade="F2"/>
          </w:tcPr>
          <w:p w14:paraId="198F2F9A" w14:textId="77777777" w:rsidR="00B0154D" w:rsidRDefault="00B0154D" w:rsidP="008A267E">
            <w:pPr>
              <w:pStyle w:val="TableHeadingBW"/>
            </w:pPr>
            <w:r w:rsidRPr="00833875">
              <w:t>Rev</w:t>
            </w:r>
          </w:p>
        </w:tc>
        <w:tc>
          <w:tcPr>
            <w:tcW w:w="2105" w:type="dxa"/>
            <w:shd w:val="clear" w:color="auto" w:fill="F2F2F2" w:themeFill="background1" w:themeFillShade="F2"/>
          </w:tcPr>
          <w:p w14:paraId="2521E06B" w14:textId="77777777" w:rsidR="00B0154D" w:rsidRDefault="00B0154D" w:rsidP="008A267E">
            <w:pPr>
              <w:pStyle w:val="TableHeadingBW"/>
            </w:pPr>
            <w:r>
              <w:t>Date</w:t>
            </w:r>
          </w:p>
        </w:tc>
        <w:tc>
          <w:tcPr>
            <w:tcW w:w="4271" w:type="dxa"/>
            <w:shd w:val="clear" w:color="auto" w:fill="F2F2F2" w:themeFill="background1" w:themeFillShade="F2"/>
          </w:tcPr>
          <w:p w14:paraId="1FAB2890" w14:textId="77777777" w:rsidR="00B0154D" w:rsidRDefault="00B0154D" w:rsidP="008A267E">
            <w:pPr>
              <w:pStyle w:val="TableHeadingBW"/>
            </w:pPr>
            <w:r>
              <w:t>Description</w:t>
            </w:r>
          </w:p>
        </w:tc>
        <w:tc>
          <w:tcPr>
            <w:tcW w:w="2311" w:type="dxa"/>
            <w:shd w:val="clear" w:color="auto" w:fill="F2F2F2" w:themeFill="background1" w:themeFillShade="F2"/>
          </w:tcPr>
          <w:p w14:paraId="043FDEED" w14:textId="77777777" w:rsidR="00B0154D" w:rsidRDefault="00B0154D" w:rsidP="008A267E">
            <w:pPr>
              <w:pStyle w:val="TableHeadingBW"/>
            </w:pPr>
            <w:r>
              <w:t>Author</w:t>
            </w:r>
          </w:p>
        </w:tc>
      </w:tr>
      <w:tr w:rsidR="00B0154D" w14:paraId="7934122B" w14:textId="77777777" w:rsidTr="008A267E">
        <w:tc>
          <w:tcPr>
            <w:tcW w:w="555" w:type="dxa"/>
            <w:vAlign w:val="center"/>
          </w:tcPr>
          <w:p w14:paraId="459C6264" w14:textId="6870B8A4" w:rsidR="00B0154D" w:rsidRDefault="00D64D82" w:rsidP="008A267E">
            <w:pPr>
              <w:pStyle w:val="TableBodyBW"/>
            </w:pPr>
            <w:r>
              <w:t>1.0</w:t>
            </w:r>
          </w:p>
        </w:tc>
        <w:tc>
          <w:tcPr>
            <w:tcW w:w="2105" w:type="dxa"/>
            <w:vAlign w:val="center"/>
          </w:tcPr>
          <w:p w14:paraId="1B776382" w14:textId="0EFD554E" w:rsidR="00B0154D" w:rsidRDefault="00272E01" w:rsidP="008A267E">
            <w:pPr>
              <w:pStyle w:val="TableBodyBW"/>
            </w:pPr>
            <w:r>
              <w:rPr>
                <w:rFonts w:cs="Arial"/>
                <w:bCs/>
              </w:rPr>
              <w:t xml:space="preserve">    10</w:t>
            </w:r>
            <w:r w:rsidR="00B0154D">
              <w:rPr>
                <w:rFonts w:cs="Arial"/>
                <w:bCs/>
              </w:rPr>
              <w:t>-</w:t>
            </w:r>
            <w:r w:rsidR="00847BED">
              <w:rPr>
                <w:rFonts w:cs="Arial"/>
                <w:bCs/>
              </w:rPr>
              <w:t>April-2018</w:t>
            </w:r>
          </w:p>
        </w:tc>
        <w:tc>
          <w:tcPr>
            <w:tcW w:w="4271" w:type="dxa"/>
            <w:vAlign w:val="center"/>
          </w:tcPr>
          <w:p w14:paraId="4E312926" w14:textId="77777777" w:rsidR="00B0154D" w:rsidRDefault="00B0154D" w:rsidP="008A267E">
            <w:pPr>
              <w:pStyle w:val="TableBodyBW"/>
            </w:pPr>
            <w:r>
              <w:t>Initial Draft</w:t>
            </w:r>
          </w:p>
        </w:tc>
        <w:tc>
          <w:tcPr>
            <w:tcW w:w="2311" w:type="dxa"/>
            <w:vAlign w:val="center"/>
          </w:tcPr>
          <w:p w14:paraId="4F04761D" w14:textId="2D0A196A" w:rsidR="00B0154D" w:rsidRDefault="00847BED" w:rsidP="008A267E">
            <w:pPr>
              <w:pStyle w:val="TableBodyBW"/>
            </w:pPr>
            <w:r>
              <w:t>Chandra Sekar. V</w:t>
            </w:r>
          </w:p>
        </w:tc>
      </w:tr>
      <w:tr w:rsidR="00B0154D" w14:paraId="2004840B" w14:textId="77777777" w:rsidTr="008A267E">
        <w:tc>
          <w:tcPr>
            <w:tcW w:w="555" w:type="dxa"/>
            <w:vAlign w:val="center"/>
          </w:tcPr>
          <w:p w14:paraId="5DAA0171" w14:textId="77777777" w:rsidR="00B0154D" w:rsidRDefault="00B0154D" w:rsidP="008A267E">
            <w:pPr>
              <w:pStyle w:val="TableBodyBW"/>
            </w:pPr>
          </w:p>
        </w:tc>
        <w:tc>
          <w:tcPr>
            <w:tcW w:w="2105" w:type="dxa"/>
            <w:vAlign w:val="center"/>
          </w:tcPr>
          <w:p w14:paraId="5E0635C6" w14:textId="77777777" w:rsidR="00B0154D" w:rsidRDefault="00B0154D" w:rsidP="008A267E">
            <w:pPr>
              <w:pStyle w:val="TableBodyBW"/>
            </w:pPr>
          </w:p>
        </w:tc>
        <w:tc>
          <w:tcPr>
            <w:tcW w:w="4271" w:type="dxa"/>
            <w:vAlign w:val="center"/>
          </w:tcPr>
          <w:p w14:paraId="2F49D216" w14:textId="77777777" w:rsidR="00B0154D" w:rsidRDefault="00B0154D" w:rsidP="008A267E">
            <w:pPr>
              <w:pStyle w:val="TableBodyBW"/>
            </w:pPr>
          </w:p>
        </w:tc>
        <w:tc>
          <w:tcPr>
            <w:tcW w:w="2311" w:type="dxa"/>
            <w:vAlign w:val="center"/>
          </w:tcPr>
          <w:p w14:paraId="3E0D51B6" w14:textId="77777777" w:rsidR="00B0154D" w:rsidRDefault="00B0154D" w:rsidP="008A267E">
            <w:pPr>
              <w:pStyle w:val="TableBodyBW"/>
            </w:pPr>
          </w:p>
        </w:tc>
      </w:tr>
      <w:tr w:rsidR="00B0154D" w14:paraId="351345F5" w14:textId="77777777" w:rsidTr="008A267E">
        <w:tc>
          <w:tcPr>
            <w:tcW w:w="555" w:type="dxa"/>
            <w:vAlign w:val="center"/>
          </w:tcPr>
          <w:p w14:paraId="684A5410" w14:textId="77777777" w:rsidR="00B0154D" w:rsidRDefault="00B0154D" w:rsidP="008A267E">
            <w:pPr>
              <w:pStyle w:val="TableBodyBW"/>
            </w:pPr>
          </w:p>
        </w:tc>
        <w:tc>
          <w:tcPr>
            <w:tcW w:w="2105" w:type="dxa"/>
            <w:vAlign w:val="center"/>
          </w:tcPr>
          <w:p w14:paraId="0687E141" w14:textId="77777777" w:rsidR="00B0154D" w:rsidRDefault="00B0154D" w:rsidP="008A267E">
            <w:pPr>
              <w:pStyle w:val="TableBodyBW"/>
            </w:pPr>
          </w:p>
        </w:tc>
        <w:tc>
          <w:tcPr>
            <w:tcW w:w="4271" w:type="dxa"/>
            <w:vAlign w:val="center"/>
          </w:tcPr>
          <w:p w14:paraId="25D91C42" w14:textId="77777777" w:rsidR="00B0154D" w:rsidRDefault="00B0154D" w:rsidP="008A267E">
            <w:pPr>
              <w:pStyle w:val="TableBodyBW"/>
            </w:pPr>
          </w:p>
        </w:tc>
        <w:tc>
          <w:tcPr>
            <w:tcW w:w="2311" w:type="dxa"/>
            <w:vAlign w:val="center"/>
          </w:tcPr>
          <w:p w14:paraId="151DD8CF" w14:textId="77777777" w:rsidR="00B0154D" w:rsidRDefault="00B0154D" w:rsidP="008A267E">
            <w:pPr>
              <w:pStyle w:val="TableBodyBW"/>
            </w:pPr>
          </w:p>
        </w:tc>
      </w:tr>
      <w:tr w:rsidR="00B0154D" w14:paraId="6BE74A97" w14:textId="77777777" w:rsidTr="008A267E">
        <w:tc>
          <w:tcPr>
            <w:tcW w:w="555" w:type="dxa"/>
            <w:vAlign w:val="center"/>
          </w:tcPr>
          <w:p w14:paraId="3F6F89CB" w14:textId="77777777" w:rsidR="00B0154D" w:rsidRDefault="00B0154D" w:rsidP="008A267E">
            <w:pPr>
              <w:pStyle w:val="TableBodyBW"/>
            </w:pPr>
          </w:p>
        </w:tc>
        <w:tc>
          <w:tcPr>
            <w:tcW w:w="2105" w:type="dxa"/>
            <w:vAlign w:val="center"/>
          </w:tcPr>
          <w:p w14:paraId="3505F6A8" w14:textId="77777777" w:rsidR="00B0154D" w:rsidRDefault="00B0154D" w:rsidP="008A267E">
            <w:pPr>
              <w:pStyle w:val="TableBodyBW"/>
            </w:pPr>
          </w:p>
        </w:tc>
        <w:tc>
          <w:tcPr>
            <w:tcW w:w="4271" w:type="dxa"/>
            <w:vAlign w:val="center"/>
          </w:tcPr>
          <w:p w14:paraId="40D45091" w14:textId="77777777" w:rsidR="00B0154D" w:rsidRDefault="00B0154D" w:rsidP="008A267E">
            <w:pPr>
              <w:pStyle w:val="TableBodyBW"/>
            </w:pPr>
          </w:p>
        </w:tc>
        <w:tc>
          <w:tcPr>
            <w:tcW w:w="2311" w:type="dxa"/>
            <w:vAlign w:val="center"/>
          </w:tcPr>
          <w:p w14:paraId="2C2393BB" w14:textId="77777777" w:rsidR="00B0154D" w:rsidRDefault="00B0154D" w:rsidP="008A267E">
            <w:pPr>
              <w:pStyle w:val="TableBodyBW"/>
            </w:pPr>
          </w:p>
        </w:tc>
      </w:tr>
      <w:tr w:rsidR="00B0154D" w14:paraId="6AB186BD" w14:textId="77777777" w:rsidTr="008A267E">
        <w:tc>
          <w:tcPr>
            <w:tcW w:w="555" w:type="dxa"/>
            <w:vAlign w:val="center"/>
          </w:tcPr>
          <w:p w14:paraId="23258502" w14:textId="77777777" w:rsidR="00B0154D" w:rsidRDefault="00B0154D" w:rsidP="008A267E">
            <w:pPr>
              <w:pStyle w:val="TableBodyBW"/>
            </w:pPr>
          </w:p>
        </w:tc>
        <w:tc>
          <w:tcPr>
            <w:tcW w:w="2105" w:type="dxa"/>
            <w:vAlign w:val="center"/>
          </w:tcPr>
          <w:p w14:paraId="716C64D5" w14:textId="77777777" w:rsidR="00B0154D" w:rsidRDefault="00B0154D" w:rsidP="008A267E">
            <w:pPr>
              <w:pStyle w:val="TableBodyBW"/>
            </w:pPr>
          </w:p>
        </w:tc>
        <w:tc>
          <w:tcPr>
            <w:tcW w:w="4271" w:type="dxa"/>
            <w:vAlign w:val="center"/>
          </w:tcPr>
          <w:p w14:paraId="666527AD" w14:textId="77777777" w:rsidR="00B0154D" w:rsidRDefault="00B0154D" w:rsidP="008A267E">
            <w:pPr>
              <w:pStyle w:val="TableBodyBW"/>
            </w:pPr>
          </w:p>
        </w:tc>
        <w:tc>
          <w:tcPr>
            <w:tcW w:w="2311" w:type="dxa"/>
            <w:vAlign w:val="center"/>
          </w:tcPr>
          <w:p w14:paraId="51B0120E" w14:textId="77777777" w:rsidR="00B0154D" w:rsidRDefault="00B0154D" w:rsidP="008A267E">
            <w:pPr>
              <w:pStyle w:val="TableBodyBW"/>
            </w:pPr>
          </w:p>
        </w:tc>
      </w:tr>
      <w:tr w:rsidR="00B0154D" w14:paraId="1DD4E529" w14:textId="77777777" w:rsidTr="008A267E">
        <w:tc>
          <w:tcPr>
            <w:tcW w:w="555" w:type="dxa"/>
            <w:vAlign w:val="center"/>
          </w:tcPr>
          <w:p w14:paraId="378AF0D4" w14:textId="77777777" w:rsidR="00B0154D" w:rsidRDefault="00B0154D" w:rsidP="008A267E">
            <w:pPr>
              <w:pStyle w:val="TableBodyBW"/>
            </w:pPr>
          </w:p>
        </w:tc>
        <w:tc>
          <w:tcPr>
            <w:tcW w:w="2105" w:type="dxa"/>
            <w:vAlign w:val="center"/>
          </w:tcPr>
          <w:p w14:paraId="6845CBA1" w14:textId="77777777" w:rsidR="00B0154D" w:rsidRDefault="00B0154D" w:rsidP="008A267E">
            <w:pPr>
              <w:pStyle w:val="TableBodyBW"/>
            </w:pPr>
          </w:p>
        </w:tc>
        <w:tc>
          <w:tcPr>
            <w:tcW w:w="4271" w:type="dxa"/>
            <w:vAlign w:val="center"/>
          </w:tcPr>
          <w:p w14:paraId="58A1DECA" w14:textId="77777777" w:rsidR="00B0154D" w:rsidRDefault="00B0154D" w:rsidP="008A267E">
            <w:pPr>
              <w:pStyle w:val="TableBodyBW"/>
            </w:pPr>
          </w:p>
        </w:tc>
        <w:tc>
          <w:tcPr>
            <w:tcW w:w="2311" w:type="dxa"/>
            <w:vAlign w:val="center"/>
          </w:tcPr>
          <w:p w14:paraId="54ECDC86" w14:textId="77777777" w:rsidR="00B0154D" w:rsidRDefault="00B0154D" w:rsidP="008A267E">
            <w:pPr>
              <w:pStyle w:val="TableBodyBW"/>
            </w:pPr>
          </w:p>
        </w:tc>
      </w:tr>
    </w:tbl>
    <w:p w14:paraId="0B681FA1" w14:textId="77777777" w:rsidR="00B0154D" w:rsidRDefault="00B0154D" w:rsidP="00B0154D">
      <w:pPr>
        <w:pStyle w:val="BodyBW"/>
      </w:pPr>
    </w:p>
    <w:sectPr w:rsidR="00B0154D" w:rsidSect="00070AB8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9" w:author="Sarolin" w:date="2018-04-12T14:27:00Z" w:initials="S">
    <w:p w14:paraId="369739FC" w14:textId="2F18B519" w:rsidR="00E53E38" w:rsidRDefault="00E53E38">
      <w:pPr>
        <w:pStyle w:val="CommentText"/>
      </w:pPr>
      <w:r>
        <w:rPr>
          <w:rStyle w:val="CommentReference"/>
        </w:rPr>
        <w:annotationRef/>
      </w:r>
      <w:r>
        <w:t>The steps are not mentioned below in description. Please update the content.</w:t>
      </w:r>
    </w:p>
  </w:comment>
  <w:comment w:id="80" w:author="Ravikiran" w:date="2018-04-17T16:58:00Z" w:initials="R">
    <w:p w14:paraId="7AA76ECE" w14:textId="5E631290" w:rsidR="004B5800" w:rsidRDefault="004B5800">
      <w:pPr>
        <w:pStyle w:val="CommentText"/>
      </w:pPr>
      <w:r>
        <w:rPr>
          <w:rStyle w:val="CommentReference"/>
        </w:rPr>
        <w:annotationRef/>
      </w:r>
      <w:r>
        <w:t>I</w:t>
      </w:r>
      <w:r w:rsidR="00614EB2">
        <w:t>’</w:t>
      </w:r>
      <w:r>
        <w:t>m telling about the whole manual as steps</w:t>
      </w:r>
    </w:p>
  </w:comment>
  <w:comment w:id="103" w:author="Sarolin" w:date="2018-04-12T14:54:00Z" w:initials="S">
    <w:p w14:paraId="6F0F7FA1" w14:textId="2910B067" w:rsidR="006D0996" w:rsidRDefault="006D0996">
      <w:pPr>
        <w:pStyle w:val="CommentText"/>
      </w:pPr>
      <w:r>
        <w:rPr>
          <w:rStyle w:val="CommentReference"/>
        </w:rPr>
        <w:annotationRef/>
      </w:r>
      <w:r>
        <w:t>Please apply the proper style in the document.</w:t>
      </w:r>
    </w:p>
  </w:comment>
  <w:comment w:id="104" w:author="Ambika KSM" w:date="2018-04-26T12:34:00Z" w:initials="AK">
    <w:p w14:paraId="3E2EA93B" w14:textId="2F2E0E96" w:rsidR="00861318" w:rsidRDefault="00861318">
      <w:pPr>
        <w:pStyle w:val="CommentText"/>
      </w:pPr>
      <w:r>
        <w:rPr>
          <w:rStyle w:val="CommentReference"/>
        </w:rPr>
        <w:annotationRef/>
      </w:r>
      <w:r>
        <w:t>Done with the change</w:t>
      </w:r>
    </w:p>
  </w:comment>
  <w:comment w:id="111" w:author="Sarolin" w:date="2018-04-12T14:55:00Z" w:initials="S">
    <w:p w14:paraId="004C3584" w14:textId="4DE1E79A" w:rsidR="006D0996" w:rsidRDefault="006D0996">
      <w:pPr>
        <w:pStyle w:val="CommentText"/>
      </w:pPr>
      <w:r>
        <w:rPr>
          <w:rStyle w:val="CommentReference"/>
        </w:rPr>
        <w:annotationRef/>
      </w:r>
      <w:r>
        <w:t>Please apply the proper style in the document.</w:t>
      </w:r>
    </w:p>
  </w:comment>
  <w:comment w:id="112" w:author="Ambika KSM" w:date="2018-04-26T12:31:00Z" w:initials="AK">
    <w:p w14:paraId="4A6AEA4F" w14:textId="02ABAEB9" w:rsidR="008B67EB" w:rsidRDefault="008B67EB">
      <w:pPr>
        <w:pStyle w:val="CommentText"/>
      </w:pPr>
      <w:r>
        <w:rPr>
          <w:rStyle w:val="CommentReference"/>
        </w:rPr>
        <w:annotationRef/>
      </w:r>
    </w:p>
  </w:comment>
  <w:comment w:id="120" w:author="Sarolin" w:date="2018-04-12T18:18:00Z" w:initials="S">
    <w:p w14:paraId="29ED6BC9" w14:textId="74E035C5" w:rsidR="00B16EA6" w:rsidRDefault="00B16EA6">
      <w:pPr>
        <w:pStyle w:val="CommentText"/>
      </w:pPr>
      <w:r>
        <w:rPr>
          <w:rStyle w:val="CommentReference"/>
        </w:rPr>
        <w:annotationRef/>
      </w:r>
      <w:r>
        <w:t>After executing this step, what will be the result?</w:t>
      </w:r>
      <w:r w:rsidR="00F00A96">
        <w:t xml:space="preserve"> Please update the </w:t>
      </w:r>
      <w:r w:rsidR="009921F8">
        <w:t>output</w:t>
      </w:r>
      <w:r w:rsidR="007873DE">
        <w:t xml:space="preserve"> of this step in the document.</w:t>
      </w:r>
    </w:p>
  </w:comment>
  <w:comment w:id="121" w:author="Ambika KSM" w:date="2018-04-26T12:31:00Z" w:initials="AK">
    <w:p w14:paraId="0D249232" w14:textId="00B9133D" w:rsidR="002A492A" w:rsidRDefault="002A492A">
      <w:pPr>
        <w:pStyle w:val="CommentText"/>
      </w:pPr>
      <w:r>
        <w:rPr>
          <w:rStyle w:val="CommentReference"/>
        </w:rPr>
        <w:annotationRef/>
      </w:r>
      <w:r>
        <w:t>Added image for that.</w:t>
      </w:r>
    </w:p>
  </w:comment>
  <w:comment w:id="136" w:author="Sarolin" w:date="2018-04-12T18:24:00Z" w:initials="S">
    <w:p w14:paraId="1097E9B3" w14:textId="2BA1D6E3" w:rsidR="0020472F" w:rsidRDefault="0020472F">
      <w:pPr>
        <w:pStyle w:val="CommentText"/>
      </w:pPr>
      <w:r>
        <w:rPr>
          <w:rStyle w:val="CommentReference"/>
        </w:rPr>
        <w:annotationRef/>
      </w:r>
      <w:r>
        <w:t>FAQs is missing. Please update FAQs in the document.</w:t>
      </w:r>
    </w:p>
  </w:comment>
  <w:comment w:id="137" w:author="Ambika KSM" w:date="2018-04-26T12:32:00Z" w:initials="AK">
    <w:p w14:paraId="0EE537C8" w14:textId="41D061F7" w:rsidR="00E33C9D" w:rsidRDefault="00E33C9D">
      <w:pPr>
        <w:pStyle w:val="CommentText"/>
      </w:pPr>
      <w:r>
        <w:rPr>
          <w:rStyle w:val="CommentReference"/>
        </w:rPr>
        <w:annotationRef/>
      </w:r>
      <w:r>
        <w:t>FAQ’s will be added afterwards, as the discussion is going on.</w:t>
      </w:r>
    </w:p>
  </w:comment>
  <w:comment w:id="140" w:author="Sarolin" w:date="2018-04-12T15:43:00Z" w:initials="S">
    <w:p w14:paraId="762D7BC6" w14:textId="6A11DADD" w:rsidR="005678E5" w:rsidRDefault="005678E5">
      <w:pPr>
        <w:pStyle w:val="CommentText"/>
      </w:pPr>
      <w:r>
        <w:rPr>
          <w:rStyle w:val="CommentReference"/>
        </w:rPr>
        <w:annotationRef/>
      </w:r>
      <w:r>
        <w:t>Please rephrase the sentence.</w:t>
      </w:r>
    </w:p>
  </w:comment>
  <w:comment w:id="141" w:author="Ambika KSM" w:date="2018-04-26T12:32:00Z" w:initials="AK">
    <w:p w14:paraId="0E56AF64" w14:textId="2D7FF6CD" w:rsidR="007641B9" w:rsidRDefault="007641B9">
      <w:pPr>
        <w:pStyle w:val="CommentText"/>
      </w:pPr>
      <w:r>
        <w:rPr>
          <w:rStyle w:val="CommentReference"/>
        </w:rPr>
        <w:annotationRef/>
      </w:r>
      <w:r>
        <w:t>Changed a little bit.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9739FC" w15:done="0"/>
  <w15:commentEx w15:paraId="7AA76ECE" w15:paraIdParent="369739FC" w15:done="0"/>
  <w15:commentEx w15:paraId="6F0F7FA1" w15:done="0"/>
  <w15:commentEx w15:paraId="3E2EA93B" w15:paraIdParent="6F0F7FA1" w15:done="0"/>
  <w15:commentEx w15:paraId="004C3584" w15:done="0"/>
  <w15:commentEx w15:paraId="4A6AEA4F" w15:paraIdParent="004C3584" w15:done="0"/>
  <w15:commentEx w15:paraId="29ED6BC9" w15:done="0"/>
  <w15:commentEx w15:paraId="0D249232" w15:paraIdParent="29ED6BC9" w15:done="0"/>
  <w15:commentEx w15:paraId="1097E9B3" w15:done="0"/>
  <w15:commentEx w15:paraId="0EE537C8" w15:paraIdParent="1097E9B3" w15:done="0"/>
  <w15:commentEx w15:paraId="762D7BC6" w15:done="0"/>
  <w15:commentEx w15:paraId="0E56AF64" w15:paraIdParent="762D7B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9739FC" w16cid:durableId="1E79EB38"/>
  <w16cid:commentId w16cid:paraId="7AA76ECE" w16cid:durableId="1E80A633"/>
  <w16cid:commentId w16cid:paraId="6F0F7FA1" w16cid:durableId="1E79F1A4"/>
  <w16cid:commentId w16cid:paraId="3E2EA93B" w16cid:durableId="1E8C45D2"/>
  <w16cid:commentId w16cid:paraId="004C3584" w16cid:durableId="1E79F1C8"/>
  <w16cid:commentId w16cid:paraId="4A6AEA4F" w16cid:durableId="1E8C450C"/>
  <w16cid:commentId w16cid:paraId="29ED6BC9" w16cid:durableId="1E7A2188"/>
  <w16cid:commentId w16cid:paraId="0D249232" w16cid:durableId="1E8C453C"/>
  <w16cid:commentId w16cid:paraId="1097E9B3" w16cid:durableId="1E7A22DA"/>
  <w16cid:commentId w16cid:paraId="0EE537C8" w16cid:durableId="1E8C4554"/>
  <w16cid:commentId w16cid:paraId="762D7BC6" w16cid:durableId="1E79FD2A"/>
  <w16cid:commentId w16cid:paraId="0E56AF64" w16cid:durableId="1E8C4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65389" w14:textId="77777777" w:rsidR="007F0168" w:rsidRDefault="007F0168" w:rsidP="009D4131">
      <w:pPr>
        <w:spacing w:after="0" w:line="240" w:lineRule="auto"/>
      </w:pPr>
      <w:r>
        <w:separator/>
      </w:r>
    </w:p>
  </w:endnote>
  <w:endnote w:type="continuationSeparator" w:id="0">
    <w:p w14:paraId="5CBBF257" w14:textId="77777777" w:rsidR="007F0168" w:rsidRDefault="007F0168" w:rsidP="009D4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3249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0946F" w14:textId="31A3D39A" w:rsidR="00B7730B" w:rsidRDefault="00B773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DFD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</w:r>
        <w:r w:rsidR="007D15E9">
          <w:rPr>
            <w:noProof/>
          </w:rPr>
          <w:t>OpenCV Installation Linux Manual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0291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040903" w14:textId="5338B48A" w:rsidR="00B7730B" w:rsidRDefault="00B7730B" w:rsidP="002357A2">
        <w:pPr>
          <w:pStyle w:val="Footer"/>
        </w:pPr>
        <w:r>
          <w:t>© Copyright e-con Systems. 2017. All rights reserved.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DF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7499C" w14:textId="77777777" w:rsidR="007F0168" w:rsidRDefault="007F0168" w:rsidP="009D4131">
      <w:pPr>
        <w:spacing w:after="0" w:line="240" w:lineRule="auto"/>
      </w:pPr>
      <w:r>
        <w:separator/>
      </w:r>
    </w:p>
  </w:footnote>
  <w:footnote w:type="continuationSeparator" w:id="0">
    <w:p w14:paraId="3F69137B" w14:textId="77777777" w:rsidR="007F0168" w:rsidRDefault="007F0168" w:rsidP="009D4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9873F" w14:textId="77777777" w:rsidR="00B7730B" w:rsidRDefault="00B7730B" w:rsidP="00350497">
    <w:pPr>
      <w:pStyle w:val="Header"/>
      <w:jc w:val="right"/>
    </w:pPr>
    <w:r>
      <w:rPr>
        <w:noProof/>
        <w:lang w:eastAsia="en-IN"/>
      </w:rPr>
      <w:drawing>
        <wp:inline distT="0" distB="0" distL="0" distR="0" wp14:anchorId="497625D0" wp14:editId="5495738E">
          <wp:extent cx="1322962" cy="436199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on_Logo_lar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4780" cy="436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264E" w14:textId="77777777" w:rsidR="00B7730B" w:rsidRDefault="00B7730B">
    <w:pPr>
      <w:pStyle w:val="Header"/>
    </w:pPr>
    <w:r>
      <w:rPr>
        <w:noProof/>
        <w:lang w:eastAsia="en-IN"/>
      </w:rPr>
      <w:drawing>
        <wp:inline distT="0" distB="0" distL="0" distR="0" wp14:anchorId="047EE402" wp14:editId="12FDD6E7">
          <wp:extent cx="1322962" cy="4361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on_Logo_lar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4780" cy="436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940B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88E6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424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EA2F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C072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709A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C663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9A42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A470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645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556CAD"/>
    <w:multiLevelType w:val="hybridMultilevel"/>
    <w:tmpl w:val="D430E8D4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0ED2C64"/>
    <w:multiLevelType w:val="hybridMultilevel"/>
    <w:tmpl w:val="6F966B30"/>
    <w:lvl w:ilvl="0" w:tplc="2DC6634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7125B24"/>
    <w:multiLevelType w:val="hybridMultilevel"/>
    <w:tmpl w:val="76D0864C"/>
    <w:lvl w:ilvl="0" w:tplc="2DC6634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09B774CF"/>
    <w:multiLevelType w:val="multilevel"/>
    <w:tmpl w:val="09B774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EA2789"/>
    <w:multiLevelType w:val="hybridMultilevel"/>
    <w:tmpl w:val="2EBE898E"/>
    <w:lvl w:ilvl="0" w:tplc="3C68E784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19F635C7"/>
    <w:multiLevelType w:val="multilevel"/>
    <w:tmpl w:val="2AA20C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C7F5F96"/>
    <w:multiLevelType w:val="hybridMultilevel"/>
    <w:tmpl w:val="A13C1CCE"/>
    <w:lvl w:ilvl="0" w:tplc="40090019">
      <w:start w:val="1"/>
      <w:numFmt w:val="low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1FF82F07"/>
    <w:multiLevelType w:val="hybridMultilevel"/>
    <w:tmpl w:val="C01CA48C"/>
    <w:lvl w:ilvl="0" w:tplc="2DC663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0551AEF"/>
    <w:multiLevelType w:val="hybridMultilevel"/>
    <w:tmpl w:val="09566F7C"/>
    <w:lvl w:ilvl="0" w:tplc="40090019">
      <w:start w:val="1"/>
      <w:numFmt w:val="low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248D6604"/>
    <w:multiLevelType w:val="hybridMultilevel"/>
    <w:tmpl w:val="C58416FA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7330730"/>
    <w:multiLevelType w:val="hybridMultilevel"/>
    <w:tmpl w:val="DB0E570A"/>
    <w:lvl w:ilvl="0" w:tplc="FFFFFFFF">
      <w:start w:val="1"/>
      <w:numFmt w:val="lowerRoman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8B85923"/>
    <w:multiLevelType w:val="hybridMultilevel"/>
    <w:tmpl w:val="92F43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9E2E29"/>
    <w:multiLevelType w:val="hybridMultilevel"/>
    <w:tmpl w:val="2CA6431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6AF1F2E"/>
    <w:multiLevelType w:val="hybridMultilevel"/>
    <w:tmpl w:val="F2BE01B0"/>
    <w:lvl w:ilvl="0" w:tplc="BC3A79B6">
      <w:start w:val="1"/>
      <w:numFmt w:val="decimal"/>
      <w:pStyle w:val="NumberedList1BW"/>
      <w:lvlText w:val="%1."/>
      <w:lvlJc w:val="left"/>
      <w:pPr>
        <w:ind w:left="1800" w:hanging="360"/>
      </w:pPr>
    </w:lvl>
    <w:lvl w:ilvl="1" w:tplc="5B1801AC">
      <w:start w:val="1"/>
      <w:numFmt w:val="lowerLetter"/>
      <w:pStyle w:val="NumberedList2BW"/>
      <w:lvlText w:val="%2."/>
      <w:lvlJc w:val="left"/>
      <w:pPr>
        <w:ind w:left="2520" w:hanging="360"/>
      </w:pPr>
    </w:lvl>
    <w:lvl w:ilvl="2" w:tplc="46048336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8380674"/>
    <w:multiLevelType w:val="hybridMultilevel"/>
    <w:tmpl w:val="5136F64E"/>
    <w:lvl w:ilvl="0" w:tplc="6D0272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CE60B54"/>
    <w:multiLevelType w:val="hybridMultilevel"/>
    <w:tmpl w:val="933CD972"/>
    <w:lvl w:ilvl="0" w:tplc="2DC6634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EB44C78"/>
    <w:multiLevelType w:val="hybridMultilevel"/>
    <w:tmpl w:val="B37E5E82"/>
    <w:lvl w:ilvl="0" w:tplc="556A5EF2">
      <w:start w:val="1"/>
      <w:numFmt w:val="decimal"/>
      <w:pStyle w:val="FAQQuestions"/>
      <w:lvlText w:val="%1."/>
      <w:lvlJc w:val="left"/>
      <w:pPr>
        <w:ind w:left="1800" w:hanging="360"/>
      </w:pPr>
      <w:rPr>
        <w:rFonts w:hint="default"/>
      </w:rPr>
    </w:lvl>
    <w:lvl w:ilvl="1" w:tplc="21C4B552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04960E5"/>
    <w:multiLevelType w:val="hybridMultilevel"/>
    <w:tmpl w:val="D9621F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2643CA8"/>
    <w:multiLevelType w:val="hybridMultilevel"/>
    <w:tmpl w:val="608EADA2"/>
    <w:lvl w:ilvl="0" w:tplc="2DC663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39D1E21"/>
    <w:multiLevelType w:val="multilevel"/>
    <w:tmpl w:val="439D1E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970112"/>
    <w:multiLevelType w:val="hybridMultilevel"/>
    <w:tmpl w:val="25129796"/>
    <w:lvl w:ilvl="0" w:tplc="0BCAB9C4">
      <w:start w:val="1"/>
      <w:numFmt w:val="bullet"/>
      <w:pStyle w:val="BulletedList1B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A1BEA">
      <w:start w:val="1"/>
      <w:numFmt w:val="bullet"/>
      <w:pStyle w:val="BulletedList2BW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EA2B16">
      <w:start w:val="1"/>
      <w:numFmt w:val="bullet"/>
      <w:pStyle w:val="BulletedList3BW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11D5A"/>
    <w:multiLevelType w:val="multilevel"/>
    <w:tmpl w:val="57E11D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06705"/>
    <w:multiLevelType w:val="multilevel"/>
    <w:tmpl w:val="62F067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82473"/>
    <w:multiLevelType w:val="multilevel"/>
    <w:tmpl w:val="68282473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02B691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79265D2"/>
    <w:multiLevelType w:val="hybridMultilevel"/>
    <w:tmpl w:val="C8201B28"/>
    <w:lvl w:ilvl="0" w:tplc="2DC663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2C7548"/>
    <w:multiLevelType w:val="multilevel"/>
    <w:tmpl w:val="75F0ED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32"/>
  </w:num>
  <w:num w:numId="3">
    <w:abstractNumId w:val="2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6"/>
  </w:num>
  <w:num w:numId="15">
    <w:abstractNumId w:val="38"/>
  </w:num>
  <w:num w:numId="16">
    <w:abstractNumId w:val="17"/>
  </w:num>
  <w:num w:numId="17">
    <w:abstractNumId w:val="10"/>
  </w:num>
  <w:num w:numId="18">
    <w:abstractNumId w:val="35"/>
  </w:num>
  <w:num w:numId="19">
    <w:abstractNumId w:val="15"/>
  </w:num>
  <w:num w:numId="20">
    <w:abstractNumId w:val="11"/>
  </w:num>
  <w:num w:numId="21">
    <w:abstractNumId w:val="34"/>
  </w:num>
  <w:num w:numId="22">
    <w:abstractNumId w:val="31"/>
  </w:num>
  <w:num w:numId="23">
    <w:abstractNumId w:val="33"/>
  </w:num>
  <w:num w:numId="24">
    <w:abstractNumId w:val="28"/>
  </w:num>
  <w:num w:numId="25">
    <w:abstractNumId w:val="20"/>
  </w:num>
  <w:num w:numId="26">
    <w:abstractNumId w:val="18"/>
  </w:num>
  <w:num w:numId="27">
    <w:abstractNumId w:val="12"/>
  </w:num>
  <w:num w:numId="28">
    <w:abstractNumId w:val="21"/>
  </w:num>
  <w:num w:numId="29">
    <w:abstractNumId w:val="26"/>
  </w:num>
  <w:num w:numId="30">
    <w:abstractNumId w:val="13"/>
  </w:num>
  <w:num w:numId="31">
    <w:abstractNumId w:val="14"/>
  </w:num>
  <w:num w:numId="32">
    <w:abstractNumId w:val="30"/>
  </w:num>
  <w:num w:numId="33">
    <w:abstractNumId w:val="19"/>
  </w:num>
  <w:num w:numId="34">
    <w:abstractNumId w:val="27"/>
  </w:num>
  <w:num w:numId="35">
    <w:abstractNumId w:val="37"/>
  </w:num>
  <w:num w:numId="36">
    <w:abstractNumId w:val="22"/>
  </w:num>
  <w:num w:numId="37">
    <w:abstractNumId w:val="16"/>
  </w:num>
  <w:num w:numId="38">
    <w:abstractNumId w:val="24"/>
  </w:num>
  <w:num w:numId="39">
    <w:abstractNumId w:val="25"/>
  </w:num>
  <w:num w:numId="40">
    <w:abstractNumId w:val="25"/>
    <w:lvlOverride w:ilvl="0">
      <w:startOverride w:val="1"/>
    </w:lvlOverride>
  </w:num>
  <w:num w:numId="41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bika KSM">
    <w15:presenceInfo w15:providerId="None" w15:userId="Ambika KSM"/>
  </w15:person>
  <w15:person w15:author="Sarolin">
    <w15:presenceInfo w15:providerId="None" w15:userId="Sarolin"/>
  </w15:person>
  <w15:person w15:author="Ravikiran">
    <w15:presenceInfo w15:providerId="None" w15:userId="Raviki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8F9"/>
    <w:rsid w:val="00003B91"/>
    <w:rsid w:val="0001378E"/>
    <w:rsid w:val="000236DD"/>
    <w:rsid w:val="00036EC1"/>
    <w:rsid w:val="000421A6"/>
    <w:rsid w:val="00044D6A"/>
    <w:rsid w:val="00052474"/>
    <w:rsid w:val="00055D01"/>
    <w:rsid w:val="0006275F"/>
    <w:rsid w:val="00070AB8"/>
    <w:rsid w:val="0008669C"/>
    <w:rsid w:val="00086E21"/>
    <w:rsid w:val="000B5EBB"/>
    <w:rsid w:val="000B662E"/>
    <w:rsid w:val="000C1FCC"/>
    <w:rsid w:val="000C24D9"/>
    <w:rsid w:val="000D2A9D"/>
    <w:rsid w:val="000D73FD"/>
    <w:rsid w:val="000E34CB"/>
    <w:rsid w:val="000F162E"/>
    <w:rsid w:val="00102665"/>
    <w:rsid w:val="001100B1"/>
    <w:rsid w:val="001101E8"/>
    <w:rsid w:val="00115F31"/>
    <w:rsid w:val="001162F4"/>
    <w:rsid w:val="00117251"/>
    <w:rsid w:val="00130309"/>
    <w:rsid w:val="00135B73"/>
    <w:rsid w:val="0015160C"/>
    <w:rsid w:val="001614D0"/>
    <w:rsid w:val="001713A4"/>
    <w:rsid w:val="001776E6"/>
    <w:rsid w:val="001907A7"/>
    <w:rsid w:val="00192E2C"/>
    <w:rsid w:val="001939E1"/>
    <w:rsid w:val="001A0F91"/>
    <w:rsid w:val="001B3131"/>
    <w:rsid w:val="001B386F"/>
    <w:rsid w:val="001B5D3B"/>
    <w:rsid w:val="001C4040"/>
    <w:rsid w:val="001C45EE"/>
    <w:rsid w:val="001D31AB"/>
    <w:rsid w:val="001E6F9E"/>
    <w:rsid w:val="001F2A5B"/>
    <w:rsid w:val="0020472F"/>
    <w:rsid w:val="00206618"/>
    <w:rsid w:val="00233B7C"/>
    <w:rsid w:val="002357A2"/>
    <w:rsid w:val="002479F2"/>
    <w:rsid w:val="00251963"/>
    <w:rsid w:val="00252C98"/>
    <w:rsid w:val="002604EA"/>
    <w:rsid w:val="00261B15"/>
    <w:rsid w:val="00272E01"/>
    <w:rsid w:val="00277F26"/>
    <w:rsid w:val="00284FF7"/>
    <w:rsid w:val="00291487"/>
    <w:rsid w:val="002A492A"/>
    <w:rsid w:val="002A72C5"/>
    <w:rsid w:val="002B31F4"/>
    <w:rsid w:val="002B6AFE"/>
    <w:rsid w:val="002C28C0"/>
    <w:rsid w:val="002C37D3"/>
    <w:rsid w:val="002C77E8"/>
    <w:rsid w:val="002D11C5"/>
    <w:rsid w:val="002D7285"/>
    <w:rsid w:val="002D7570"/>
    <w:rsid w:val="002F06B9"/>
    <w:rsid w:val="0031193D"/>
    <w:rsid w:val="0031475B"/>
    <w:rsid w:val="00314890"/>
    <w:rsid w:val="003227E3"/>
    <w:rsid w:val="00332A98"/>
    <w:rsid w:val="00347878"/>
    <w:rsid w:val="00350497"/>
    <w:rsid w:val="003542CA"/>
    <w:rsid w:val="003844AE"/>
    <w:rsid w:val="003905C8"/>
    <w:rsid w:val="003B799F"/>
    <w:rsid w:val="003C4E40"/>
    <w:rsid w:val="003D16E0"/>
    <w:rsid w:val="003D2315"/>
    <w:rsid w:val="003E19A2"/>
    <w:rsid w:val="003E40D7"/>
    <w:rsid w:val="003E4226"/>
    <w:rsid w:val="004044A8"/>
    <w:rsid w:val="00405CEF"/>
    <w:rsid w:val="00410E38"/>
    <w:rsid w:val="004267FA"/>
    <w:rsid w:val="00426F93"/>
    <w:rsid w:val="00432ED2"/>
    <w:rsid w:val="0043797B"/>
    <w:rsid w:val="00442484"/>
    <w:rsid w:val="00443020"/>
    <w:rsid w:val="00463AFE"/>
    <w:rsid w:val="00470665"/>
    <w:rsid w:val="00470B8F"/>
    <w:rsid w:val="0047388F"/>
    <w:rsid w:val="00483C10"/>
    <w:rsid w:val="004854F4"/>
    <w:rsid w:val="00485E27"/>
    <w:rsid w:val="004A2F28"/>
    <w:rsid w:val="004A5398"/>
    <w:rsid w:val="004A6C16"/>
    <w:rsid w:val="004B41E9"/>
    <w:rsid w:val="004B5800"/>
    <w:rsid w:val="004C58A8"/>
    <w:rsid w:val="004D0A7C"/>
    <w:rsid w:val="004F5C20"/>
    <w:rsid w:val="00503354"/>
    <w:rsid w:val="00506612"/>
    <w:rsid w:val="00511D03"/>
    <w:rsid w:val="00516C86"/>
    <w:rsid w:val="00530DE1"/>
    <w:rsid w:val="005311A6"/>
    <w:rsid w:val="00534915"/>
    <w:rsid w:val="00542568"/>
    <w:rsid w:val="0054634F"/>
    <w:rsid w:val="00563398"/>
    <w:rsid w:val="005678E5"/>
    <w:rsid w:val="00572CD3"/>
    <w:rsid w:val="00573D26"/>
    <w:rsid w:val="00586B20"/>
    <w:rsid w:val="005A278E"/>
    <w:rsid w:val="005A3537"/>
    <w:rsid w:val="005A4802"/>
    <w:rsid w:val="005B5018"/>
    <w:rsid w:val="005B53CD"/>
    <w:rsid w:val="005C6819"/>
    <w:rsid w:val="005C6B83"/>
    <w:rsid w:val="005D1F3D"/>
    <w:rsid w:val="005E4E30"/>
    <w:rsid w:val="005E5154"/>
    <w:rsid w:val="005E5F39"/>
    <w:rsid w:val="005E6030"/>
    <w:rsid w:val="005F2087"/>
    <w:rsid w:val="00610265"/>
    <w:rsid w:val="00614EB2"/>
    <w:rsid w:val="00615BDF"/>
    <w:rsid w:val="00625206"/>
    <w:rsid w:val="00627CEC"/>
    <w:rsid w:val="00642FCB"/>
    <w:rsid w:val="00652892"/>
    <w:rsid w:val="006547A9"/>
    <w:rsid w:val="006636BD"/>
    <w:rsid w:val="00663CD0"/>
    <w:rsid w:val="00670C2C"/>
    <w:rsid w:val="00681192"/>
    <w:rsid w:val="006822D1"/>
    <w:rsid w:val="00685C99"/>
    <w:rsid w:val="00690D90"/>
    <w:rsid w:val="006A24F6"/>
    <w:rsid w:val="006A3A18"/>
    <w:rsid w:val="006A4309"/>
    <w:rsid w:val="006B37AE"/>
    <w:rsid w:val="006C4FEB"/>
    <w:rsid w:val="006C5361"/>
    <w:rsid w:val="006D079C"/>
    <w:rsid w:val="006D0996"/>
    <w:rsid w:val="006D5B95"/>
    <w:rsid w:val="006E61D9"/>
    <w:rsid w:val="006F0B2B"/>
    <w:rsid w:val="00700FD7"/>
    <w:rsid w:val="00714D07"/>
    <w:rsid w:val="007155B5"/>
    <w:rsid w:val="00715D33"/>
    <w:rsid w:val="00722DFD"/>
    <w:rsid w:val="007308BC"/>
    <w:rsid w:val="00731E81"/>
    <w:rsid w:val="00747DB4"/>
    <w:rsid w:val="007641B9"/>
    <w:rsid w:val="0078276C"/>
    <w:rsid w:val="007867C3"/>
    <w:rsid w:val="007873DE"/>
    <w:rsid w:val="007928D5"/>
    <w:rsid w:val="0079496E"/>
    <w:rsid w:val="00796E7B"/>
    <w:rsid w:val="00797D81"/>
    <w:rsid w:val="007A55DD"/>
    <w:rsid w:val="007C2610"/>
    <w:rsid w:val="007C7859"/>
    <w:rsid w:val="007D15E9"/>
    <w:rsid w:val="007E15E5"/>
    <w:rsid w:val="007E4C17"/>
    <w:rsid w:val="007E502C"/>
    <w:rsid w:val="007E59EF"/>
    <w:rsid w:val="007F0168"/>
    <w:rsid w:val="007F1701"/>
    <w:rsid w:val="00801111"/>
    <w:rsid w:val="0082352D"/>
    <w:rsid w:val="008333A3"/>
    <w:rsid w:val="0083375B"/>
    <w:rsid w:val="00833875"/>
    <w:rsid w:val="0083675D"/>
    <w:rsid w:val="0084241D"/>
    <w:rsid w:val="008429FC"/>
    <w:rsid w:val="00842B8A"/>
    <w:rsid w:val="00847BED"/>
    <w:rsid w:val="00854E2E"/>
    <w:rsid w:val="00861318"/>
    <w:rsid w:val="00864395"/>
    <w:rsid w:val="008748F9"/>
    <w:rsid w:val="00877B9D"/>
    <w:rsid w:val="008917C2"/>
    <w:rsid w:val="008A10D4"/>
    <w:rsid w:val="008A23CC"/>
    <w:rsid w:val="008A267E"/>
    <w:rsid w:val="008A36A5"/>
    <w:rsid w:val="008B67EB"/>
    <w:rsid w:val="008C524C"/>
    <w:rsid w:val="008D0046"/>
    <w:rsid w:val="008D2BDC"/>
    <w:rsid w:val="008D5D76"/>
    <w:rsid w:val="008E0FAF"/>
    <w:rsid w:val="008F5E6E"/>
    <w:rsid w:val="0090167A"/>
    <w:rsid w:val="00912132"/>
    <w:rsid w:val="00916E11"/>
    <w:rsid w:val="00926629"/>
    <w:rsid w:val="009437F8"/>
    <w:rsid w:val="009473D1"/>
    <w:rsid w:val="00965654"/>
    <w:rsid w:val="00971C5F"/>
    <w:rsid w:val="0097221C"/>
    <w:rsid w:val="009921F8"/>
    <w:rsid w:val="00996566"/>
    <w:rsid w:val="009A00AA"/>
    <w:rsid w:val="009A1FFC"/>
    <w:rsid w:val="009A712D"/>
    <w:rsid w:val="009B1362"/>
    <w:rsid w:val="009B2526"/>
    <w:rsid w:val="009D0BA7"/>
    <w:rsid w:val="009D1E5C"/>
    <w:rsid w:val="009D4131"/>
    <w:rsid w:val="009F2507"/>
    <w:rsid w:val="009F5B02"/>
    <w:rsid w:val="00A01BFA"/>
    <w:rsid w:val="00A24192"/>
    <w:rsid w:val="00A353FE"/>
    <w:rsid w:val="00A44822"/>
    <w:rsid w:val="00A722CA"/>
    <w:rsid w:val="00A723DD"/>
    <w:rsid w:val="00A73BBF"/>
    <w:rsid w:val="00A84BDA"/>
    <w:rsid w:val="00A86584"/>
    <w:rsid w:val="00A87B0D"/>
    <w:rsid w:val="00AA009E"/>
    <w:rsid w:val="00AB7261"/>
    <w:rsid w:val="00AC6530"/>
    <w:rsid w:val="00AD28F6"/>
    <w:rsid w:val="00AD7788"/>
    <w:rsid w:val="00AE7CDE"/>
    <w:rsid w:val="00AF0F8F"/>
    <w:rsid w:val="00B00A27"/>
    <w:rsid w:val="00B0154D"/>
    <w:rsid w:val="00B018F1"/>
    <w:rsid w:val="00B028F9"/>
    <w:rsid w:val="00B02B42"/>
    <w:rsid w:val="00B06AB3"/>
    <w:rsid w:val="00B06E60"/>
    <w:rsid w:val="00B10CFE"/>
    <w:rsid w:val="00B1504E"/>
    <w:rsid w:val="00B16EA6"/>
    <w:rsid w:val="00B34743"/>
    <w:rsid w:val="00B43CF6"/>
    <w:rsid w:val="00B44BAA"/>
    <w:rsid w:val="00B44FE0"/>
    <w:rsid w:val="00B451E4"/>
    <w:rsid w:val="00B53468"/>
    <w:rsid w:val="00B53C44"/>
    <w:rsid w:val="00B566DE"/>
    <w:rsid w:val="00B61CCD"/>
    <w:rsid w:val="00B624EE"/>
    <w:rsid w:val="00B7730B"/>
    <w:rsid w:val="00BB002E"/>
    <w:rsid w:val="00BB3B23"/>
    <w:rsid w:val="00BB3D27"/>
    <w:rsid w:val="00BC2206"/>
    <w:rsid w:val="00BD3320"/>
    <w:rsid w:val="00BD6863"/>
    <w:rsid w:val="00BE202F"/>
    <w:rsid w:val="00BE630F"/>
    <w:rsid w:val="00C071D3"/>
    <w:rsid w:val="00C13684"/>
    <w:rsid w:val="00C30310"/>
    <w:rsid w:val="00C31328"/>
    <w:rsid w:val="00C41A57"/>
    <w:rsid w:val="00C42D5B"/>
    <w:rsid w:val="00C43B11"/>
    <w:rsid w:val="00C455BF"/>
    <w:rsid w:val="00C63D62"/>
    <w:rsid w:val="00C64D05"/>
    <w:rsid w:val="00C80CFC"/>
    <w:rsid w:val="00C831FD"/>
    <w:rsid w:val="00C875F2"/>
    <w:rsid w:val="00CB20A6"/>
    <w:rsid w:val="00CB41A3"/>
    <w:rsid w:val="00CC4775"/>
    <w:rsid w:val="00CC538F"/>
    <w:rsid w:val="00CD0DF9"/>
    <w:rsid w:val="00CD1483"/>
    <w:rsid w:val="00CD1BC4"/>
    <w:rsid w:val="00CD5548"/>
    <w:rsid w:val="00CD7472"/>
    <w:rsid w:val="00CF2868"/>
    <w:rsid w:val="00CF4C3A"/>
    <w:rsid w:val="00CF5B1B"/>
    <w:rsid w:val="00D0556A"/>
    <w:rsid w:val="00D062C3"/>
    <w:rsid w:val="00D23C58"/>
    <w:rsid w:val="00D33DF5"/>
    <w:rsid w:val="00D41BEC"/>
    <w:rsid w:val="00D5666F"/>
    <w:rsid w:val="00D64D3E"/>
    <w:rsid w:val="00D64D82"/>
    <w:rsid w:val="00D70152"/>
    <w:rsid w:val="00D70323"/>
    <w:rsid w:val="00D76692"/>
    <w:rsid w:val="00D7799B"/>
    <w:rsid w:val="00D822E3"/>
    <w:rsid w:val="00D97C97"/>
    <w:rsid w:val="00DB612C"/>
    <w:rsid w:val="00DB6E6E"/>
    <w:rsid w:val="00DC4EF3"/>
    <w:rsid w:val="00DD7469"/>
    <w:rsid w:val="00DD7521"/>
    <w:rsid w:val="00DF2B82"/>
    <w:rsid w:val="00DF72C8"/>
    <w:rsid w:val="00DF7B1E"/>
    <w:rsid w:val="00E02554"/>
    <w:rsid w:val="00E0301E"/>
    <w:rsid w:val="00E03351"/>
    <w:rsid w:val="00E04D5F"/>
    <w:rsid w:val="00E04E0F"/>
    <w:rsid w:val="00E12FC5"/>
    <w:rsid w:val="00E201CF"/>
    <w:rsid w:val="00E3021D"/>
    <w:rsid w:val="00E33C9D"/>
    <w:rsid w:val="00E4320E"/>
    <w:rsid w:val="00E47EDB"/>
    <w:rsid w:val="00E5044B"/>
    <w:rsid w:val="00E52D60"/>
    <w:rsid w:val="00E53E38"/>
    <w:rsid w:val="00E60022"/>
    <w:rsid w:val="00E913B4"/>
    <w:rsid w:val="00EA1512"/>
    <w:rsid w:val="00EA1634"/>
    <w:rsid w:val="00EA5DC6"/>
    <w:rsid w:val="00EB4204"/>
    <w:rsid w:val="00EC254F"/>
    <w:rsid w:val="00EE0C2B"/>
    <w:rsid w:val="00EE2F1B"/>
    <w:rsid w:val="00EE674C"/>
    <w:rsid w:val="00F00571"/>
    <w:rsid w:val="00F00A96"/>
    <w:rsid w:val="00F23D58"/>
    <w:rsid w:val="00F45DE3"/>
    <w:rsid w:val="00F56306"/>
    <w:rsid w:val="00F67412"/>
    <w:rsid w:val="00F71AB0"/>
    <w:rsid w:val="00F80594"/>
    <w:rsid w:val="00F841C8"/>
    <w:rsid w:val="00F85577"/>
    <w:rsid w:val="00F91675"/>
    <w:rsid w:val="00FA7830"/>
    <w:rsid w:val="00FD3476"/>
    <w:rsid w:val="00FD3916"/>
    <w:rsid w:val="00FE74E0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861CF"/>
  <w15:docId w15:val="{EDA924CA-C9ED-442B-893D-F964F727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AB8"/>
  </w:style>
  <w:style w:type="paragraph" w:styleId="Heading1">
    <w:name w:val="heading 1"/>
    <w:basedOn w:val="Normal"/>
    <w:next w:val="Normal"/>
    <w:link w:val="Heading1Char"/>
    <w:uiPriority w:val="9"/>
    <w:qFormat/>
    <w:rsid w:val="008748F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8F9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8F9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3DD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3DD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3DD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3D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3D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3D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48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4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8F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1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nhideWhenUsed/>
    <w:qFormat/>
    <w:rsid w:val="007155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C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5C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05CEF"/>
    <w:rPr>
      <w:i/>
      <w:iCs/>
      <w:color w:val="808080" w:themeColor="text1" w:themeTint="7F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405CE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405CEF"/>
  </w:style>
  <w:style w:type="paragraph" w:styleId="Header">
    <w:name w:val="header"/>
    <w:basedOn w:val="Normal"/>
    <w:link w:val="HeaderChar"/>
    <w:uiPriority w:val="99"/>
    <w:unhideWhenUsed/>
    <w:rsid w:val="009D4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31"/>
  </w:style>
  <w:style w:type="paragraph" w:styleId="Footer">
    <w:name w:val="footer"/>
    <w:basedOn w:val="Normal"/>
    <w:link w:val="FooterChar"/>
    <w:uiPriority w:val="99"/>
    <w:unhideWhenUsed/>
    <w:rsid w:val="009D4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31"/>
  </w:style>
  <w:style w:type="paragraph" w:styleId="NoSpacing">
    <w:name w:val="No Spacing"/>
    <w:link w:val="NoSpacingChar"/>
    <w:uiPriority w:val="1"/>
    <w:qFormat/>
    <w:rsid w:val="009D413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4131"/>
    <w:rPr>
      <w:rFonts w:eastAsiaTheme="minorEastAsia"/>
      <w:lang w:val="en-US" w:eastAsia="ja-JP"/>
    </w:rPr>
  </w:style>
  <w:style w:type="paragraph" w:customStyle="1" w:styleId="TOCTitle">
    <w:name w:val="TOC_Title"/>
    <w:basedOn w:val="Subtitle"/>
    <w:link w:val="TOCTitleChar"/>
    <w:qFormat/>
    <w:rsid w:val="004F5C20"/>
    <w:pPr>
      <w:jc w:val="center"/>
    </w:pPr>
    <w:rPr>
      <w:rFonts w:asciiTheme="minorHAnsi" w:hAnsiTheme="minorHAnsi"/>
      <w:i w:val="0"/>
      <w:color w:val="3D549D"/>
      <w:spacing w:val="0"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A723DD"/>
    <w:pPr>
      <w:spacing w:before="360" w:after="360"/>
    </w:pPr>
    <w:rPr>
      <w:b/>
      <w:bCs/>
      <w:caps/>
      <w:u w:val="single"/>
    </w:rPr>
  </w:style>
  <w:style w:type="character" w:customStyle="1" w:styleId="TOCTitleChar">
    <w:name w:val="TOC_Title Char"/>
    <w:basedOn w:val="SubtitleChar"/>
    <w:link w:val="TOCTitle"/>
    <w:rsid w:val="004F5C20"/>
    <w:rPr>
      <w:rFonts w:asciiTheme="majorHAnsi" w:eastAsiaTheme="majorEastAsia" w:hAnsiTheme="majorHAnsi" w:cstheme="majorBidi"/>
      <w:i w:val="0"/>
      <w:iCs/>
      <w:color w:val="3D549D"/>
      <w:spacing w:val="15"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723DD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723DD"/>
    <w:pPr>
      <w:spacing w:after="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A723DD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723DD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A723DD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A723DD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A723DD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A723DD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A723DD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723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3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3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3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3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3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Color">
    <w:name w:val="H1_Color"/>
    <w:basedOn w:val="Heading1"/>
    <w:next w:val="BodyBW"/>
    <w:link w:val="H1ColorChar"/>
    <w:qFormat/>
    <w:rsid w:val="002357A2"/>
    <w:pPr>
      <w:numPr>
        <w:numId w:val="0"/>
      </w:numPr>
    </w:pPr>
    <w:rPr>
      <w:rFonts w:asciiTheme="minorHAnsi" w:hAnsiTheme="minorHAnsi"/>
      <w:color w:val="3D549D"/>
    </w:rPr>
  </w:style>
  <w:style w:type="paragraph" w:customStyle="1" w:styleId="H2Color">
    <w:name w:val="H2_Color"/>
    <w:basedOn w:val="Heading2"/>
    <w:next w:val="BodyBW"/>
    <w:link w:val="H2ColorChar"/>
    <w:qFormat/>
    <w:rsid w:val="005D1F3D"/>
    <w:pPr>
      <w:numPr>
        <w:ilvl w:val="0"/>
        <w:numId w:val="0"/>
      </w:numPr>
    </w:pPr>
    <w:rPr>
      <w:rFonts w:asciiTheme="minorHAnsi" w:hAnsiTheme="minorHAnsi"/>
      <w:color w:val="3D549D"/>
      <w:sz w:val="24"/>
    </w:rPr>
  </w:style>
  <w:style w:type="character" w:customStyle="1" w:styleId="H1ColorChar">
    <w:name w:val="H1_Color Char"/>
    <w:basedOn w:val="Heading1Char"/>
    <w:link w:val="H1Color"/>
    <w:rsid w:val="008D2BDC"/>
    <w:rPr>
      <w:rFonts w:asciiTheme="majorHAnsi" w:eastAsiaTheme="majorEastAsia" w:hAnsiTheme="majorHAnsi" w:cstheme="majorBidi"/>
      <w:b/>
      <w:bCs/>
      <w:color w:val="3D549D"/>
      <w:sz w:val="28"/>
      <w:szCs w:val="28"/>
    </w:rPr>
  </w:style>
  <w:style w:type="paragraph" w:customStyle="1" w:styleId="H3Color">
    <w:name w:val="H3_Color"/>
    <w:basedOn w:val="Heading3"/>
    <w:next w:val="BodyBW"/>
    <w:link w:val="H3ColorChar"/>
    <w:qFormat/>
    <w:rsid w:val="002357A2"/>
    <w:pPr>
      <w:numPr>
        <w:ilvl w:val="0"/>
        <w:numId w:val="0"/>
      </w:numPr>
    </w:pPr>
    <w:rPr>
      <w:rFonts w:asciiTheme="minorHAnsi" w:hAnsiTheme="minorHAnsi"/>
      <w:color w:val="3D549D"/>
    </w:rPr>
  </w:style>
  <w:style w:type="character" w:customStyle="1" w:styleId="H2ColorChar">
    <w:name w:val="H2_Color Char"/>
    <w:basedOn w:val="Heading2Char"/>
    <w:link w:val="H2Color"/>
    <w:rsid w:val="005D1F3D"/>
    <w:rPr>
      <w:rFonts w:asciiTheme="majorHAnsi" w:eastAsiaTheme="majorEastAsia" w:hAnsiTheme="majorHAnsi" w:cstheme="majorBidi"/>
      <w:b/>
      <w:bCs/>
      <w:color w:val="3D549D"/>
      <w:sz w:val="24"/>
      <w:szCs w:val="26"/>
    </w:rPr>
  </w:style>
  <w:style w:type="paragraph" w:customStyle="1" w:styleId="BodyBW">
    <w:name w:val="Body_BW"/>
    <w:basedOn w:val="Normal"/>
    <w:link w:val="BodyBWChar"/>
    <w:qFormat/>
    <w:rsid w:val="001B3131"/>
    <w:pPr>
      <w:spacing w:before="120"/>
      <w:ind w:left="1440"/>
    </w:pPr>
  </w:style>
  <w:style w:type="character" w:customStyle="1" w:styleId="H3ColorChar">
    <w:name w:val="H3_Color Char"/>
    <w:basedOn w:val="Heading3Char"/>
    <w:link w:val="H3Color"/>
    <w:rsid w:val="008D2BDC"/>
    <w:rPr>
      <w:rFonts w:asciiTheme="majorHAnsi" w:eastAsiaTheme="majorEastAsia" w:hAnsiTheme="majorHAnsi" w:cstheme="majorBidi"/>
      <w:b/>
      <w:bCs/>
      <w:color w:val="3D549D"/>
    </w:rPr>
  </w:style>
  <w:style w:type="paragraph" w:customStyle="1" w:styleId="BodyIndentBW">
    <w:name w:val="Body_Indent_BW"/>
    <w:basedOn w:val="Normal"/>
    <w:link w:val="BodyIndentBWChar"/>
    <w:qFormat/>
    <w:rsid w:val="008D2BDC"/>
    <w:pPr>
      <w:ind w:firstLine="360"/>
    </w:pPr>
  </w:style>
  <w:style w:type="character" w:customStyle="1" w:styleId="BodyBWChar">
    <w:name w:val="Body_BW Char"/>
    <w:basedOn w:val="DefaultParagraphFont"/>
    <w:link w:val="BodyBW"/>
    <w:rsid w:val="001B3131"/>
  </w:style>
  <w:style w:type="paragraph" w:customStyle="1" w:styleId="BulletedList1BW">
    <w:name w:val="Bulleted_List_1_BW"/>
    <w:basedOn w:val="ListParagraph"/>
    <w:link w:val="BulletedList1BWChar"/>
    <w:qFormat/>
    <w:rsid w:val="001B3131"/>
    <w:pPr>
      <w:numPr>
        <w:numId w:val="2"/>
      </w:numPr>
      <w:spacing w:after="0"/>
      <w:ind w:left="2517" w:hanging="357"/>
    </w:pPr>
  </w:style>
  <w:style w:type="character" w:customStyle="1" w:styleId="BodyIndentBWChar">
    <w:name w:val="Body_Indent_BW Char"/>
    <w:basedOn w:val="DefaultParagraphFont"/>
    <w:link w:val="BodyIndentBW"/>
    <w:rsid w:val="008D2BDC"/>
  </w:style>
  <w:style w:type="paragraph" w:customStyle="1" w:styleId="BulletedList2BW">
    <w:name w:val="Bulleted_List_2_BW"/>
    <w:basedOn w:val="ListParagraph"/>
    <w:link w:val="BulletedList2BWChar"/>
    <w:qFormat/>
    <w:rsid w:val="008917C2"/>
    <w:pPr>
      <w:numPr>
        <w:ilvl w:val="1"/>
        <w:numId w:val="2"/>
      </w:numPr>
      <w:spacing w:after="0"/>
      <w:ind w:left="1434" w:hanging="35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D2BDC"/>
  </w:style>
  <w:style w:type="character" w:customStyle="1" w:styleId="BulletedList1BWChar">
    <w:name w:val="Bulleted_List_1_BW Char"/>
    <w:basedOn w:val="ListParagraphChar"/>
    <w:link w:val="BulletedList1BW"/>
    <w:rsid w:val="001B3131"/>
  </w:style>
  <w:style w:type="paragraph" w:customStyle="1" w:styleId="BulletedList3BW">
    <w:name w:val="Bulleted_List_3_BW"/>
    <w:basedOn w:val="ListParagraph"/>
    <w:link w:val="BulletedList3BWChar"/>
    <w:qFormat/>
    <w:rsid w:val="008917C2"/>
    <w:pPr>
      <w:numPr>
        <w:ilvl w:val="2"/>
        <w:numId w:val="2"/>
      </w:numPr>
      <w:spacing w:after="0"/>
      <w:ind w:left="2154" w:hanging="357"/>
    </w:pPr>
  </w:style>
  <w:style w:type="character" w:customStyle="1" w:styleId="BulletedList2BWChar">
    <w:name w:val="Bulleted_List_2_BW Char"/>
    <w:basedOn w:val="ListParagraphChar"/>
    <w:link w:val="BulletedList2BW"/>
    <w:rsid w:val="008917C2"/>
  </w:style>
  <w:style w:type="paragraph" w:customStyle="1" w:styleId="StepList1BW">
    <w:name w:val="Step_List_1_BW"/>
    <w:basedOn w:val="ListParagraph"/>
    <w:link w:val="StepList1BWChar"/>
    <w:qFormat/>
    <w:rsid w:val="00DB612C"/>
    <w:pPr>
      <w:ind w:left="0"/>
    </w:pPr>
  </w:style>
  <w:style w:type="character" w:customStyle="1" w:styleId="BulletedList3BWChar">
    <w:name w:val="Bulleted_List_3_BW Char"/>
    <w:basedOn w:val="ListParagraphChar"/>
    <w:link w:val="BulletedList3BW"/>
    <w:rsid w:val="008917C2"/>
  </w:style>
  <w:style w:type="paragraph" w:customStyle="1" w:styleId="NumberedList2BW">
    <w:name w:val="Numbered_List_2_BW"/>
    <w:basedOn w:val="ListParagraph"/>
    <w:link w:val="NumberedList2BWChar"/>
    <w:qFormat/>
    <w:rsid w:val="008D2BDC"/>
    <w:pPr>
      <w:numPr>
        <w:ilvl w:val="1"/>
        <w:numId w:val="39"/>
      </w:numPr>
    </w:pPr>
  </w:style>
  <w:style w:type="character" w:customStyle="1" w:styleId="StepList1BWChar">
    <w:name w:val="Step_List_1_BW Char"/>
    <w:basedOn w:val="ListParagraphChar"/>
    <w:link w:val="StepList1BW"/>
    <w:rsid w:val="00DB612C"/>
  </w:style>
  <w:style w:type="paragraph" w:customStyle="1" w:styleId="NumberedList3BW">
    <w:name w:val="Numbered_List_3_BW"/>
    <w:basedOn w:val="ListParagraph"/>
    <w:link w:val="NumberedList3BWChar"/>
    <w:qFormat/>
    <w:rsid w:val="008D2BDC"/>
    <w:pPr>
      <w:ind w:left="0"/>
    </w:pPr>
  </w:style>
  <w:style w:type="character" w:customStyle="1" w:styleId="NumberedList2BWChar">
    <w:name w:val="Numbered_List_2_BW Char"/>
    <w:basedOn w:val="ListParagraphChar"/>
    <w:link w:val="NumberedList2BW"/>
    <w:rsid w:val="008D2BDC"/>
  </w:style>
  <w:style w:type="paragraph" w:customStyle="1" w:styleId="TableCaptionColor">
    <w:name w:val="Table_Caption_Color"/>
    <w:basedOn w:val="Caption"/>
    <w:link w:val="TableCaptionColorChar"/>
    <w:qFormat/>
    <w:rsid w:val="008917C2"/>
    <w:pPr>
      <w:keepNext/>
      <w:jc w:val="center"/>
    </w:pPr>
    <w:rPr>
      <w:color w:val="3D549D"/>
    </w:rPr>
  </w:style>
  <w:style w:type="character" w:customStyle="1" w:styleId="NumberedList3BWChar">
    <w:name w:val="Numbered_List_3_BW Char"/>
    <w:basedOn w:val="ListParagraphChar"/>
    <w:link w:val="NumberedList3BW"/>
    <w:rsid w:val="008D2BDC"/>
  </w:style>
  <w:style w:type="paragraph" w:customStyle="1" w:styleId="TableCaptionBW">
    <w:name w:val="Table_Caption_BW"/>
    <w:basedOn w:val="TableCaptionColor"/>
    <w:link w:val="TableCaptionBWChar"/>
    <w:qFormat/>
    <w:rsid w:val="008D2BDC"/>
    <w:rPr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8D2BDC"/>
    <w:rPr>
      <w:b/>
      <w:bCs/>
      <w:color w:val="4F81BD" w:themeColor="accent1"/>
      <w:sz w:val="18"/>
      <w:szCs w:val="18"/>
    </w:rPr>
  </w:style>
  <w:style w:type="character" w:customStyle="1" w:styleId="TableCaptionColorChar">
    <w:name w:val="Table_Caption_Color Char"/>
    <w:basedOn w:val="CaptionChar"/>
    <w:link w:val="TableCaptionColor"/>
    <w:rsid w:val="008917C2"/>
    <w:rPr>
      <w:b/>
      <w:bCs/>
      <w:color w:val="3D549D"/>
      <w:sz w:val="18"/>
      <w:szCs w:val="18"/>
    </w:rPr>
  </w:style>
  <w:style w:type="paragraph" w:customStyle="1" w:styleId="TableHeadingColor">
    <w:name w:val="Table_Heading_Color"/>
    <w:basedOn w:val="Normal"/>
    <w:link w:val="TableHeadingColorChar"/>
    <w:qFormat/>
    <w:rsid w:val="004A2F28"/>
    <w:pPr>
      <w:keepNext/>
      <w:keepLines/>
      <w:jc w:val="center"/>
    </w:pPr>
    <w:rPr>
      <w:b/>
      <w:color w:val="3D549D"/>
    </w:rPr>
  </w:style>
  <w:style w:type="character" w:customStyle="1" w:styleId="TableCaptionBWChar">
    <w:name w:val="Table_Caption_BW Char"/>
    <w:basedOn w:val="TableCaptionColorChar"/>
    <w:link w:val="TableCaptionBW"/>
    <w:rsid w:val="008D2BDC"/>
    <w:rPr>
      <w:b/>
      <w:bCs/>
      <w:color w:val="3D549D"/>
      <w:sz w:val="18"/>
      <w:szCs w:val="18"/>
    </w:rPr>
  </w:style>
  <w:style w:type="paragraph" w:customStyle="1" w:styleId="TableBodyBW">
    <w:name w:val="Table_Body_BW"/>
    <w:basedOn w:val="Normal"/>
    <w:link w:val="TableBodyBWChar"/>
    <w:qFormat/>
    <w:rsid w:val="008D2BDC"/>
  </w:style>
  <w:style w:type="character" w:customStyle="1" w:styleId="TableHeadingColorChar">
    <w:name w:val="Table_Heading_Color Char"/>
    <w:basedOn w:val="DefaultParagraphFont"/>
    <w:link w:val="TableHeadingColor"/>
    <w:rsid w:val="004A2F28"/>
    <w:rPr>
      <w:b/>
      <w:color w:val="3D549D"/>
    </w:rPr>
  </w:style>
  <w:style w:type="paragraph" w:customStyle="1" w:styleId="FigureCentered">
    <w:name w:val="Figure_Centered"/>
    <w:basedOn w:val="Normal"/>
    <w:link w:val="FigureCenteredChar"/>
    <w:qFormat/>
    <w:rsid w:val="00670C2C"/>
    <w:pPr>
      <w:keepNext/>
      <w:jc w:val="center"/>
    </w:pPr>
  </w:style>
  <w:style w:type="character" w:customStyle="1" w:styleId="TableBodyBWChar">
    <w:name w:val="Table_Body_BW Char"/>
    <w:basedOn w:val="DefaultParagraphFont"/>
    <w:link w:val="TableBodyBW"/>
    <w:rsid w:val="008D2BDC"/>
  </w:style>
  <w:style w:type="paragraph" w:customStyle="1" w:styleId="FigureCaptionColor">
    <w:name w:val="Figure_Caption_Color"/>
    <w:basedOn w:val="Caption"/>
    <w:link w:val="FigureCaptionColorChar"/>
    <w:qFormat/>
    <w:rsid w:val="00670C2C"/>
    <w:pPr>
      <w:jc w:val="center"/>
    </w:pPr>
    <w:rPr>
      <w:color w:val="3D549D"/>
    </w:rPr>
  </w:style>
  <w:style w:type="character" w:customStyle="1" w:styleId="FigureCenteredChar">
    <w:name w:val="Figure_Centered Char"/>
    <w:basedOn w:val="DefaultParagraphFont"/>
    <w:link w:val="FigureCentered"/>
    <w:rsid w:val="00670C2C"/>
  </w:style>
  <w:style w:type="paragraph" w:customStyle="1" w:styleId="FigureCaptionBW">
    <w:name w:val="Figure_Caption_BW"/>
    <w:basedOn w:val="FigureCaptionColor"/>
    <w:next w:val="BodyBW"/>
    <w:link w:val="FigureCaptionBWChar"/>
    <w:qFormat/>
    <w:rsid w:val="008D2BDC"/>
    <w:rPr>
      <w:color w:val="auto"/>
    </w:rPr>
  </w:style>
  <w:style w:type="character" w:customStyle="1" w:styleId="FigureCaptionColorChar">
    <w:name w:val="Figure_Caption_Color Char"/>
    <w:basedOn w:val="CaptionChar"/>
    <w:link w:val="FigureCaptionColor"/>
    <w:rsid w:val="00670C2C"/>
    <w:rPr>
      <w:b/>
      <w:bCs/>
      <w:color w:val="3D549D"/>
      <w:sz w:val="18"/>
      <w:szCs w:val="18"/>
    </w:rPr>
  </w:style>
  <w:style w:type="paragraph" w:customStyle="1" w:styleId="GlossaryTitleColor">
    <w:name w:val="Glossary_Title_Color"/>
    <w:basedOn w:val="Subtitle"/>
    <w:link w:val="GlossaryTitleColorChar"/>
    <w:qFormat/>
    <w:rsid w:val="004F5C20"/>
    <w:pPr>
      <w:jc w:val="center"/>
    </w:pPr>
    <w:rPr>
      <w:rFonts w:asciiTheme="minorHAnsi" w:hAnsiTheme="minorHAnsi"/>
      <w:b/>
      <w:i w:val="0"/>
      <w:color w:val="3D549D"/>
      <w:spacing w:val="0"/>
    </w:rPr>
  </w:style>
  <w:style w:type="character" w:customStyle="1" w:styleId="FigureCaptionBWChar">
    <w:name w:val="Figure_Caption_BW Char"/>
    <w:basedOn w:val="FigureCaptionColorChar"/>
    <w:link w:val="FigureCaptionBW"/>
    <w:rsid w:val="008D2BDC"/>
    <w:rPr>
      <w:b/>
      <w:bCs/>
      <w:color w:val="3D549D"/>
      <w:sz w:val="18"/>
      <w:szCs w:val="18"/>
    </w:rPr>
  </w:style>
  <w:style w:type="paragraph" w:customStyle="1" w:styleId="GlossaryContentBW">
    <w:name w:val="Glossary_Content_BW"/>
    <w:basedOn w:val="BodyBW"/>
    <w:link w:val="GlossaryContentBWChar"/>
    <w:qFormat/>
    <w:rsid w:val="008D0046"/>
  </w:style>
  <w:style w:type="character" w:customStyle="1" w:styleId="GlossaryTitleColorChar">
    <w:name w:val="Glossary_Title_Color Char"/>
    <w:basedOn w:val="SubtitleChar"/>
    <w:link w:val="GlossaryTitleColor"/>
    <w:rsid w:val="004F5C20"/>
    <w:rPr>
      <w:rFonts w:asciiTheme="majorHAnsi" w:eastAsiaTheme="majorEastAsia" w:hAnsiTheme="majorHAnsi" w:cstheme="majorBidi"/>
      <w:b/>
      <w:i w:val="0"/>
      <w:iCs/>
      <w:color w:val="3D549D"/>
      <w:spacing w:val="15"/>
      <w:sz w:val="24"/>
      <w:szCs w:val="24"/>
    </w:rPr>
  </w:style>
  <w:style w:type="paragraph" w:customStyle="1" w:styleId="AppendixTitleColor">
    <w:name w:val="Appendix_Title_Color"/>
    <w:basedOn w:val="Subtitle"/>
    <w:link w:val="AppendixTitleColorChar"/>
    <w:qFormat/>
    <w:rsid w:val="004F5C20"/>
    <w:pPr>
      <w:jc w:val="center"/>
    </w:pPr>
    <w:rPr>
      <w:rFonts w:asciiTheme="minorHAnsi" w:hAnsiTheme="minorHAnsi"/>
      <w:b/>
      <w:i w:val="0"/>
      <w:color w:val="3D549D"/>
      <w:spacing w:val="0"/>
    </w:rPr>
  </w:style>
  <w:style w:type="character" w:customStyle="1" w:styleId="GlossaryContentBWChar">
    <w:name w:val="Glossary_Content_BW Char"/>
    <w:basedOn w:val="BodyBWChar"/>
    <w:link w:val="GlossaryContentBW"/>
    <w:rsid w:val="008D0046"/>
  </w:style>
  <w:style w:type="paragraph" w:styleId="Title">
    <w:name w:val="Title"/>
    <w:basedOn w:val="Normal"/>
    <w:next w:val="Normal"/>
    <w:link w:val="TitleChar"/>
    <w:uiPriority w:val="10"/>
    <w:qFormat/>
    <w:rsid w:val="00070A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endixTitleColorChar">
    <w:name w:val="Appendix_Title_Color Char"/>
    <w:basedOn w:val="SubtitleChar"/>
    <w:link w:val="AppendixTitleColor"/>
    <w:rsid w:val="004F5C20"/>
    <w:rPr>
      <w:rFonts w:asciiTheme="majorHAnsi" w:eastAsiaTheme="majorEastAsia" w:hAnsiTheme="majorHAnsi" w:cstheme="majorBidi"/>
      <w:b/>
      <w:i w:val="0"/>
      <w:iCs/>
      <w:color w:val="3D549D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70A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hapterTitleColor">
    <w:name w:val="Chapter_Title_Color"/>
    <w:basedOn w:val="Title"/>
    <w:link w:val="ChapterTitleColorChar"/>
    <w:qFormat/>
    <w:rsid w:val="00833875"/>
    <w:pPr>
      <w:pageBreakBefore/>
      <w:jc w:val="right"/>
    </w:pPr>
    <w:rPr>
      <w:rFonts w:asciiTheme="minorHAnsi" w:hAnsiTheme="minorHAnsi"/>
    </w:rPr>
  </w:style>
  <w:style w:type="character" w:styleId="LineNumber">
    <w:name w:val="line number"/>
    <w:basedOn w:val="DefaultParagraphFont"/>
    <w:uiPriority w:val="99"/>
    <w:semiHidden/>
    <w:unhideWhenUsed/>
    <w:rsid w:val="00070AB8"/>
  </w:style>
  <w:style w:type="character" w:customStyle="1" w:styleId="ChapterTitleColorChar">
    <w:name w:val="Chapter_Title_Color Char"/>
    <w:basedOn w:val="TitleChar"/>
    <w:link w:val="ChapterTitleColor"/>
    <w:rsid w:val="00833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Contents">
    <w:name w:val="Table Contents"/>
    <w:basedOn w:val="Normal"/>
    <w:rsid w:val="009A00AA"/>
    <w:pPr>
      <w:suppressLineNumbers/>
      <w:suppressAutoHyphens/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en-IN"/>
    </w:rPr>
  </w:style>
  <w:style w:type="paragraph" w:customStyle="1" w:styleId="ChapterTitleBW1">
    <w:name w:val="Chapter_Title_BW_1"/>
    <w:basedOn w:val="ChapterTitleColor"/>
    <w:link w:val="ChapterTitleBW1Char"/>
    <w:qFormat/>
    <w:rsid w:val="00833875"/>
    <w:pPr>
      <w:pBdr>
        <w:bottom w:val="single" w:sz="8" w:space="4" w:color="auto"/>
      </w:pBdr>
    </w:pPr>
    <w:rPr>
      <w:color w:val="auto"/>
    </w:rPr>
  </w:style>
  <w:style w:type="paragraph" w:customStyle="1" w:styleId="RevisionHistoryTitleBW">
    <w:name w:val="Revision_History_Title_BW"/>
    <w:basedOn w:val="Heading1"/>
    <w:link w:val="RevisionHistoryTitleBWChar"/>
    <w:qFormat/>
    <w:rsid w:val="00833875"/>
    <w:pPr>
      <w:numPr>
        <w:numId w:val="0"/>
      </w:numPr>
      <w:ind w:left="432"/>
      <w:jc w:val="center"/>
    </w:pPr>
    <w:rPr>
      <w:rFonts w:asciiTheme="minorHAnsi" w:hAnsiTheme="minorHAnsi"/>
      <w:color w:val="auto"/>
    </w:rPr>
  </w:style>
  <w:style w:type="character" w:customStyle="1" w:styleId="ChapterTitleBW1Char">
    <w:name w:val="Chapter_Title_BW_1 Char"/>
    <w:basedOn w:val="ChapterTitleColorChar"/>
    <w:link w:val="ChapterTitleBW1"/>
    <w:rsid w:val="00833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HeadingBW">
    <w:name w:val="Table_Heading_BW"/>
    <w:basedOn w:val="TableHeadingColor"/>
    <w:link w:val="TableHeadingBWChar"/>
    <w:qFormat/>
    <w:rsid w:val="00833875"/>
    <w:rPr>
      <w:color w:val="auto"/>
    </w:rPr>
  </w:style>
  <w:style w:type="character" w:customStyle="1" w:styleId="RevisionHistoryTitleBWChar">
    <w:name w:val="Revision_History_Title_BW Char"/>
    <w:basedOn w:val="Heading1Char"/>
    <w:link w:val="RevisionHistoryTitleBW"/>
    <w:rsid w:val="00833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1BW">
    <w:name w:val="H1_BW"/>
    <w:basedOn w:val="H1Color"/>
    <w:link w:val="H1BWChar"/>
    <w:qFormat/>
    <w:rsid w:val="00833875"/>
    <w:rPr>
      <w:rFonts w:eastAsia="Arial"/>
      <w:color w:val="auto"/>
    </w:rPr>
  </w:style>
  <w:style w:type="character" w:customStyle="1" w:styleId="TableHeadingBWChar">
    <w:name w:val="Table_Heading_BW Char"/>
    <w:basedOn w:val="TableHeadingColorChar"/>
    <w:link w:val="TableHeadingBW"/>
    <w:rsid w:val="00833875"/>
    <w:rPr>
      <w:b/>
      <w:color w:val="3D549D"/>
    </w:rPr>
  </w:style>
  <w:style w:type="paragraph" w:customStyle="1" w:styleId="H2BW">
    <w:name w:val="H2_BW"/>
    <w:basedOn w:val="H2Color"/>
    <w:link w:val="H2BWChar"/>
    <w:qFormat/>
    <w:rsid w:val="005D1F3D"/>
    <w:rPr>
      <w:color w:val="auto"/>
    </w:rPr>
  </w:style>
  <w:style w:type="character" w:customStyle="1" w:styleId="H1BWChar">
    <w:name w:val="H1_BW Char"/>
    <w:basedOn w:val="H1ColorChar"/>
    <w:link w:val="H1BW"/>
    <w:rsid w:val="00833875"/>
    <w:rPr>
      <w:rFonts w:asciiTheme="majorHAnsi" w:eastAsia="Arial" w:hAnsiTheme="majorHAnsi" w:cstheme="majorBidi"/>
      <w:b/>
      <w:bCs/>
      <w:color w:val="3D549D"/>
      <w:sz w:val="28"/>
      <w:szCs w:val="28"/>
    </w:rPr>
  </w:style>
  <w:style w:type="character" w:customStyle="1" w:styleId="H2BWChar">
    <w:name w:val="H2_BW Char"/>
    <w:basedOn w:val="H2ColorChar"/>
    <w:link w:val="H2BW"/>
    <w:rsid w:val="005D1F3D"/>
    <w:rPr>
      <w:rFonts w:asciiTheme="majorHAnsi" w:eastAsiaTheme="majorEastAsia" w:hAnsiTheme="majorHAnsi" w:cstheme="majorBidi"/>
      <w:b/>
      <w:bCs/>
      <w:color w:val="3D549D"/>
      <w:sz w:val="24"/>
      <w:szCs w:val="26"/>
    </w:rPr>
  </w:style>
  <w:style w:type="paragraph" w:customStyle="1" w:styleId="Caption1">
    <w:name w:val="Caption1"/>
    <w:basedOn w:val="Normal"/>
    <w:next w:val="Normal"/>
    <w:uiPriority w:val="7"/>
    <w:qFormat/>
    <w:rsid w:val="00D41BEC"/>
    <w:pPr>
      <w:spacing w:after="0" w:line="240" w:lineRule="auto"/>
      <w:jc w:val="center"/>
    </w:pPr>
    <w:rPr>
      <w:rFonts w:ascii="Arial" w:eastAsia="SimSun" w:hAnsi="Arial" w:cs="Times New Roman"/>
      <w:b/>
      <w:bCs/>
      <w:sz w:val="20"/>
      <w:szCs w:val="20"/>
      <w:lang w:val="en-US" w:eastAsia="ja-JP"/>
    </w:rPr>
  </w:style>
  <w:style w:type="paragraph" w:customStyle="1" w:styleId="H3BW">
    <w:name w:val="H3_BW"/>
    <w:basedOn w:val="H3Color"/>
    <w:link w:val="H3BWChar"/>
    <w:qFormat/>
    <w:rsid w:val="00516C86"/>
    <w:rPr>
      <w:color w:val="auto"/>
    </w:rPr>
  </w:style>
  <w:style w:type="character" w:customStyle="1" w:styleId="H3BWChar">
    <w:name w:val="H3_BW Char"/>
    <w:basedOn w:val="H3ColorChar"/>
    <w:link w:val="H3BW"/>
    <w:rsid w:val="00516C86"/>
    <w:rPr>
      <w:rFonts w:asciiTheme="majorHAnsi" w:eastAsiaTheme="majorEastAsia" w:hAnsiTheme="majorHAnsi" w:cstheme="majorBidi"/>
      <w:b/>
      <w:bCs/>
      <w:color w:val="3D549D"/>
    </w:rPr>
  </w:style>
  <w:style w:type="paragraph" w:customStyle="1" w:styleId="Default">
    <w:name w:val="Default"/>
    <w:rsid w:val="006A4309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en-IN"/>
    </w:rPr>
  </w:style>
  <w:style w:type="paragraph" w:customStyle="1" w:styleId="FAQQuestions">
    <w:name w:val="FAQ_Questions"/>
    <w:basedOn w:val="BodyBW"/>
    <w:link w:val="FAQQuestionsChar"/>
    <w:qFormat/>
    <w:rsid w:val="00B0154D"/>
    <w:pPr>
      <w:numPr>
        <w:numId w:val="24"/>
      </w:numPr>
    </w:pPr>
    <w:rPr>
      <w:b/>
    </w:rPr>
  </w:style>
  <w:style w:type="paragraph" w:customStyle="1" w:styleId="FAQAnswers">
    <w:name w:val="FAQ_Answers"/>
    <w:basedOn w:val="Normal"/>
    <w:link w:val="FAQAnswersChar"/>
    <w:qFormat/>
    <w:rsid w:val="00B0154D"/>
    <w:pPr>
      <w:ind w:left="1800"/>
    </w:pPr>
  </w:style>
  <w:style w:type="character" w:customStyle="1" w:styleId="FAQQuestionsChar">
    <w:name w:val="FAQ_Questions Char"/>
    <w:basedOn w:val="BodyBWChar"/>
    <w:link w:val="FAQQuestions"/>
    <w:rsid w:val="00B0154D"/>
    <w:rPr>
      <w:b/>
    </w:rPr>
  </w:style>
  <w:style w:type="character" w:customStyle="1" w:styleId="FAQAnswersChar">
    <w:name w:val="FAQ_Answers Char"/>
    <w:basedOn w:val="DefaultParagraphFont"/>
    <w:link w:val="FAQAnswers"/>
    <w:rsid w:val="00B0154D"/>
  </w:style>
  <w:style w:type="character" w:styleId="FollowedHyperlink">
    <w:name w:val="FollowedHyperlink"/>
    <w:basedOn w:val="DefaultParagraphFont"/>
    <w:uiPriority w:val="99"/>
    <w:semiHidden/>
    <w:unhideWhenUsed/>
    <w:rsid w:val="00DB612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F1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03351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B5018"/>
    <w:rPr>
      <w:color w:val="808080"/>
      <w:shd w:val="clear" w:color="auto" w:fill="E6E6E6"/>
    </w:rPr>
  </w:style>
  <w:style w:type="paragraph" w:customStyle="1" w:styleId="APICodeBW">
    <w:name w:val="API_Code_BW"/>
    <w:basedOn w:val="Normal"/>
    <w:link w:val="APICodeBWChar"/>
    <w:qFormat/>
    <w:rsid w:val="00EA5DC6"/>
    <w:pPr>
      <w:spacing w:before="120" w:after="120" w:line="240" w:lineRule="auto"/>
      <w:ind w:left="1440"/>
    </w:pPr>
    <w:rPr>
      <w:rFonts w:ascii="Courier New" w:hAnsi="Courier New" w:cs="Courier New"/>
    </w:rPr>
  </w:style>
  <w:style w:type="character" w:customStyle="1" w:styleId="APICodeBWChar">
    <w:name w:val="API_Code_BW Char"/>
    <w:basedOn w:val="DefaultParagraphFont"/>
    <w:link w:val="APICodeBW"/>
    <w:rsid w:val="00EA5DC6"/>
    <w:rPr>
      <w:rFonts w:ascii="Courier New" w:hAnsi="Courier New" w:cs="Courier New"/>
    </w:rPr>
  </w:style>
  <w:style w:type="paragraph" w:customStyle="1" w:styleId="NumberedList1BW">
    <w:name w:val="Numbered_List_1_BW"/>
    <w:basedOn w:val="ListParagraph"/>
    <w:link w:val="NumberedList1BWChar"/>
    <w:qFormat/>
    <w:rsid w:val="00E47EDB"/>
    <w:pPr>
      <w:numPr>
        <w:numId w:val="39"/>
      </w:numPr>
    </w:pPr>
  </w:style>
  <w:style w:type="character" w:customStyle="1" w:styleId="NumberedList1BWChar">
    <w:name w:val="Numbered_List_1_BW Char"/>
    <w:basedOn w:val="DefaultParagraphFont"/>
    <w:link w:val="NumberedList1BW"/>
    <w:rsid w:val="00E47EDB"/>
  </w:style>
  <w:style w:type="paragraph" w:customStyle="1" w:styleId="TableAPICode">
    <w:name w:val="Table_API_Code"/>
    <w:basedOn w:val="Normal"/>
    <w:link w:val="TableAPICodeChar"/>
    <w:autoRedefine/>
    <w:qFormat/>
    <w:rsid w:val="00854E2E"/>
    <w:pPr>
      <w:shd w:val="clear" w:color="auto" w:fill="D9D9D9" w:themeFill="background1" w:themeFillShade="D9"/>
      <w:spacing w:before="120" w:after="120" w:line="240" w:lineRule="auto"/>
    </w:pPr>
    <w:rPr>
      <w:rFonts w:ascii="Courier New" w:hAnsi="Courier New" w:cs="Courier New"/>
      <w:noProof/>
    </w:rPr>
  </w:style>
  <w:style w:type="character" w:customStyle="1" w:styleId="TableAPICodeChar">
    <w:name w:val="Table_API_Code Char"/>
    <w:basedOn w:val="DefaultParagraphFont"/>
    <w:link w:val="TableAPICode"/>
    <w:rsid w:val="00854E2E"/>
    <w:rPr>
      <w:rFonts w:ascii="Courier New" w:hAnsi="Courier New" w:cs="Courier New"/>
      <w:noProof/>
      <w:shd w:val="clear" w:color="auto" w:fill="D9D9D9" w:themeFill="background1" w:themeFillShade="D9"/>
    </w:rPr>
  </w:style>
  <w:style w:type="paragraph" w:styleId="Revision">
    <w:name w:val="Revision"/>
    <w:hidden/>
    <w:uiPriority w:val="99"/>
    <w:semiHidden/>
    <w:rsid w:val="00CB20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hyperlink" Target="https://www.e-consystems.com/RMA-Policy.asp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yperlink" Target="https://www.e-consystems.com/create-ticket.asp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-consystems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cv.org/releases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e-consystems.com/warranty.asp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microsoft.com/office/2016/09/relationships/commentsIds" Target="commentsIds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EE08DC-1442-40AB-BBC5-46F96496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See3CAM_130                       Getting Started Manual</vt:lpstr>
    </vt:vector>
  </TitlesOfParts>
  <Company>e-con Systems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See3CAM_130                       Getting Started Manual</dc:title>
  <dc:creator>SaravananM</dc:creator>
  <cp:lastModifiedBy>Ambika KSM</cp:lastModifiedBy>
  <cp:revision>105</cp:revision>
  <dcterms:created xsi:type="dcterms:W3CDTF">2018-04-12T11:18:00Z</dcterms:created>
  <dcterms:modified xsi:type="dcterms:W3CDTF">2018-04-26T07:05:00Z</dcterms:modified>
</cp:coreProperties>
</file>