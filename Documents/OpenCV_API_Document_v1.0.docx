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FC994" w14:textId="77777777" w:rsidR="00E12FC5" w:rsidRDefault="00E12FC5"/>
    <w:sdt>
      <w:sdtPr>
        <w:id w:val="526150149"/>
        <w:docPartObj>
          <w:docPartGallery w:val="Cover Pages"/>
          <w:docPartUnique/>
        </w:docPartObj>
      </w:sdtPr>
      <w:sdtEndPr/>
      <w:sdtContent>
        <w:p w14:paraId="39A507A9" w14:textId="77777777" w:rsidR="009D4131" w:rsidRDefault="004F5C20">
          <w:r>
            <w:rPr>
              <w:noProof/>
              <w:lang w:eastAsia="en-IN"/>
            </w:rPr>
            <mc:AlternateContent>
              <mc:Choice Requires="wpg">
                <w:drawing>
                  <wp:anchor distT="0" distB="0" distL="114300" distR="114300" simplePos="0" relativeHeight="251656192" behindDoc="0" locked="0" layoutInCell="0" allowOverlap="1" wp14:anchorId="7D282F29" wp14:editId="25094ED3">
                    <wp:simplePos x="0" y="0"/>
                    <wp:positionH relativeFrom="page">
                      <wp:posOffset>4464888</wp:posOffset>
                    </wp:positionH>
                    <wp:positionV relativeFrom="page">
                      <wp:align>top</wp:align>
                    </wp:positionV>
                    <wp:extent cx="3099435" cy="10058400"/>
                    <wp:effectExtent l="0" t="0" r="5715"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344" y="0"/>
                              <a:chExt cx="4896" cy="15840"/>
                            </a:xfrm>
                            <a:solidFill>
                              <a:schemeClr val="bg1">
                                <a:lumMod val="50000"/>
                              </a:schemeClr>
                            </a:solidFill>
                          </wpg:grpSpPr>
                          <wpg:grpSp>
                            <wpg:cNvPr id="364" name="Group 364"/>
                            <wpg:cNvGrpSpPr>
                              <a:grpSpLocks/>
                            </wpg:cNvGrpSpPr>
                            <wpg:grpSpPr bwMode="auto">
                              <a:xfrm>
                                <a:off x="7344" y="0"/>
                                <a:ext cx="4896" cy="15840"/>
                                <a:chOff x="7560" y="0"/>
                                <a:chExt cx="4700" cy="15840"/>
                              </a:xfrm>
                              <a:grpFill/>
                            </wpg:grpSpPr>
                            <wps:wsp>
                              <wps:cNvPr id="365" name="Rectangle 365"/>
                              <wps:cNvSpPr>
                                <a:spLocks noChangeArrowheads="1"/>
                              </wps:cNvSpPr>
                              <wps:spPr bwMode="auto">
                                <a:xfrm>
                                  <a:off x="7755" y="0"/>
                                  <a:ext cx="4505"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E6F5E1" w14:textId="411CE6A7" w:rsidR="00DB354C" w:rsidRPr="004F5C20" w:rsidRDefault="00DB354C">
                                  <w:pPr>
                                    <w:pStyle w:val="NoSpacing"/>
                                    <w:rPr>
                                      <w:rFonts w:eastAsiaTheme="majorEastAsia" w:cs="Microsoft Sans Serif"/>
                                      <w:b/>
                                      <w:bCs/>
                                      <w:color w:val="FFFFFF" w:themeColor="background1"/>
                                      <w:sz w:val="56"/>
                                      <w:szCs w:val="96"/>
                                    </w:rPr>
                                  </w:pPr>
                                  <w:r>
                                    <w:rPr>
                                      <w:rFonts w:eastAsiaTheme="majorEastAsia" w:cs="Microsoft Sans Serif"/>
                                      <w:b/>
                                      <w:bCs/>
                                      <w:color w:val="FFFFFF" w:themeColor="background1"/>
                                      <w:sz w:val="56"/>
                                      <w:szCs w:val="96"/>
                                    </w:rPr>
                                    <w:t>OpenCV</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44"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012473" w14:textId="62334735" w:rsidR="00DB354C" w:rsidRPr="00A723DD" w:rsidRDefault="00DB354C">
                                  <w:pPr>
                                    <w:pStyle w:val="NoSpacing"/>
                                    <w:spacing w:line="360" w:lineRule="auto"/>
                                    <w:rPr>
                                      <w:color w:val="FFFFFF" w:themeColor="background1"/>
                                    </w:rPr>
                                  </w:pPr>
                                  <w:r>
                                    <w:rPr>
                                      <w:color w:val="FFFFFF" w:themeColor="background1"/>
                                    </w:rPr>
                                    <w:t>Version 1.0</w:t>
                                  </w:r>
                                </w:p>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14:paraId="58E033CE" w14:textId="77777777" w:rsidR="00DB354C" w:rsidRPr="00A723DD" w:rsidRDefault="00DB354C">
                                      <w:pPr>
                                        <w:pStyle w:val="NoSpacing"/>
                                        <w:spacing w:line="360" w:lineRule="auto"/>
                                        <w:rPr>
                                          <w:color w:val="FFFFFF" w:themeColor="background1"/>
                                        </w:rPr>
                                      </w:pPr>
                                      <w:r w:rsidRPr="00A723DD">
                                        <w:rPr>
                                          <w:color w:val="FFFFFF" w:themeColor="background1"/>
                                        </w:rPr>
                                        <w:t>e-con Systems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8-04-06T00:00:00Z">
                                      <w:dateFormat w:val="M/d/yyyy"/>
                                      <w:lid w:val="en-US"/>
                                      <w:storeMappedDataAs w:val="dateTime"/>
                                      <w:calendar w:val="gregorian"/>
                                    </w:date>
                                  </w:sdtPr>
                                  <w:sdtEndPr/>
                                  <w:sdtContent>
                                    <w:p w14:paraId="2C30527C" w14:textId="75A25022" w:rsidR="00DB354C" w:rsidRPr="00A723DD" w:rsidRDefault="00DB354C">
                                      <w:pPr>
                                        <w:pStyle w:val="NoSpacing"/>
                                        <w:spacing w:line="360" w:lineRule="auto"/>
                                        <w:rPr>
                                          <w:color w:val="FFFFFF" w:themeColor="background1"/>
                                        </w:rPr>
                                      </w:pPr>
                                      <w:r>
                                        <w:rPr>
                                          <w:color w:val="FFFFFF" w:themeColor="background1"/>
                                        </w:rPr>
                                        <w:t>4/6/2018</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D282F29" id="Group 14" o:spid="_x0000_s1026" style="position:absolute;margin-left:351.55pt;margin-top:0;width:244.05pt;height:11in;z-index:251656192;mso-height-percent:1000;mso-position-horizontal-relative:page;mso-position-vertical:top;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" filled="f" stroked="f" strokecolor="white" strokeweight="1pt">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" filled="f" stroked="f" strokecolor="white" strokeweight="1pt">
                      <v:shadow color="#d8d8d8" offset="3pt,3pt"/>
                      <v:textbox inset="28.8pt,14.4pt,14.4pt,14.4pt">
                        <w:txbxContent>
                          <w:p w14:paraId="57E6F5E1" w14:textId="411CE6A7" w:rsidR="00DB354C" w:rsidRPr="004F5C20" w:rsidRDefault="00DB354C">
                            <w:pPr>
                              <w:pStyle w:val="NoSpacing"/>
                              <w:rPr>
                                <w:rFonts w:eastAsiaTheme="majorEastAsia" w:cs="Microsoft Sans Serif"/>
                                <w:b/>
                                <w:bCs/>
                                <w:color w:val="FFFFFF" w:themeColor="background1"/>
                                <w:sz w:val="56"/>
                                <w:szCs w:val="96"/>
                              </w:rPr>
                            </w:pPr>
                            <w:r>
                              <w:rPr>
                                <w:rFonts w:eastAsiaTheme="majorEastAsia" w:cs="Microsoft Sans Serif"/>
                                <w:b/>
                                <w:bCs/>
                                <w:color w:val="FFFFFF" w:themeColor="background1"/>
                                <w:sz w:val="56"/>
                                <w:szCs w:val="96"/>
                              </w:rPr>
                              <w:t>OpenCV</w:t>
                            </w:r>
                          </w:p>
                        </w:txbxContent>
                      </v:textbox>
                    </v:rect>
                    <v:rect id="Rectangle 9" o:spid="_x0000_s1031" style="position:absolute;left:7344;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" filled="f" stroked="f" strokecolor="white" strokeweight="1pt">
                      <v:shadow color="#d8d8d8" offset="3pt,3pt"/>
                      <v:textbox inset="28.8pt,14.4pt,14.4pt,14.4pt">
                        <w:txbxContent>
                          <w:p w14:paraId="3A012473" w14:textId="62334735" w:rsidR="00DB354C" w:rsidRPr="00A723DD" w:rsidRDefault="00DB354C">
                            <w:pPr>
                              <w:pStyle w:val="NoSpacing"/>
                              <w:spacing w:line="360" w:lineRule="auto"/>
                              <w:rPr>
                                <w:color w:val="FFFFFF" w:themeColor="background1"/>
                              </w:rPr>
                            </w:pPr>
                            <w:r>
                              <w:rPr>
                                <w:color w:val="FFFFFF" w:themeColor="background1"/>
                              </w:rPr>
                              <w:t>Version 1.0</w:t>
                            </w:r>
                          </w:p>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14:paraId="58E033CE" w14:textId="77777777" w:rsidR="00DB354C" w:rsidRPr="00A723DD" w:rsidRDefault="00DB354C">
                                <w:pPr>
                                  <w:pStyle w:val="NoSpacing"/>
                                  <w:spacing w:line="360" w:lineRule="auto"/>
                                  <w:rPr>
                                    <w:color w:val="FFFFFF" w:themeColor="background1"/>
                                  </w:rPr>
                                </w:pPr>
                                <w:r w:rsidRPr="00A723DD">
                                  <w:rPr>
                                    <w:color w:val="FFFFFF" w:themeColor="background1"/>
                                  </w:rPr>
                                  <w:t>e-con Systems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8-04-06T00:00:00Z">
                                <w:dateFormat w:val="M/d/yyyy"/>
                                <w:lid w:val="en-US"/>
                                <w:storeMappedDataAs w:val="dateTime"/>
                                <w:calendar w:val="gregorian"/>
                              </w:date>
                            </w:sdtPr>
                            <w:sdtEndPr/>
                            <w:sdtContent>
                              <w:p w14:paraId="2C30527C" w14:textId="75A25022" w:rsidR="00DB354C" w:rsidRPr="00A723DD" w:rsidRDefault="00DB354C">
                                <w:pPr>
                                  <w:pStyle w:val="NoSpacing"/>
                                  <w:spacing w:line="360" w:lineRule="auto"/>
                                  <w:rPr>
                                    <w:color w:val="FFFFFF" w:themeColor="background1"/>
                                  </w:rPr>
                                </w:pPr>
                                <w:r>
                                  <w:rPr>
                                    <w:color w:val="FFFFFF" w:themeColor="background1"/>
                                  </w:rPr>
                                  <w:t>4/6/2018</w:t>
                                </w:r>
                              </w:p>
                            </w:sdtContent>
                          </w:sdt>
                        </w:txbxContent>
                      </v:textbox>
                    </v:rect>
                    <w10:wrap anchorx="page" anchory="page"/>
                  </v:group>
                </w:pict>
              </mc:Fallback>
            </mc:AlternateContent>
          </w:r>
          <w:r w:rsidR="009D4131">
            <w:rPr>
              <w:noProof/>
              <w:lang w:eastAsia="en-IN"/>
            </w:rPr>
            <mc:AlternateContent>
              <mc:Choice Requires="wps">
                <w:drawing>
                  <wp:anchor distT="0" distB="0" distL="114300" distR="114300" simplePos="0" relativeHeight="251657216" behindDoc="0" locked="0" layoutInCell="0" allowOverlap="1" wp14:anchorId="46BD801B" wp14:editId="3957E25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3495"/>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tx1">
                                <a:lumMod val="85000"/>
                                <a:lumOff val="15000"/>
                              </a:schemeClr>
                            </a:solidFill>
                            <a:ln w="12700">
                              <a:solidFill>
                                <a:schemeClr val="bg1"/>
                              </a:solidFill>
                              <a:miter lim="800000"/>
                              <a:headEnd/>
                              <a:tailEnd/>
                            </a:ln>
                            <a:extLst/>
                          </wps:spPr>
                          <wps:txbx>
                            <w:txbxContent>
                              <w:p w14:paraId="384744E0" w14:textId="26357D1B" w:rsidR="00DB354C" w:rsidRPr="00A723DD" w:rsidRDefault="00DB354C" w:rsidP="003D2315">
                                <w:pPr>
                                  <w:pStyle w:val="NoSpacing"/>
                                  <w:jc w:val="right"/>
                                  <w:rPr>
                                    <w:rFonts w:eastAsiaTheme="majorEastAsia" w:cs="Microsoft Sans Serif"/>
                                    <w:color w:val="FFFFFF" w:themeColor="background1"/>
                                    <w:sz w:val="72"/>
                                    <w:szCs w:val="72"/>
                                  </w:rPr>
                                </w:pPr>
                                <w:r>
                                  <w:rPr>
                                    <w:rFonts w:eastAsiaTheme="majorEastAsia" w:cs="Microsoft Sans Serif"/>
                                    <w:color w:val="FFFFFF" w:themeColor="background1"/>
                                    <w:sz w:val="72"/>
                                    <w:szCs w:val="72"/>
                                  </w:rPr>
                                  <w:t>API Document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6BD801B" id="Rectangle 16" o:spid="_x0000_s1032" style="position:absolute;margin-left:0;margin-top:0;width:550.8pt;height:50.4pt;z-index:25165721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" o:allowincell="f" fillcolor="#272727 [2749]" strokecolor="white [3212]" strokeweight="1pt">
                    <v:textbox style="mso-fit-shape-to-text:t" inset="14.4pt,,14.4pt">
                      <w:txbxContent>
                        <w:p w14:paraId="384744E0" w14:textId="26357D1B" w:rsidR="00DB354C" w:rsidRPr="00A723DD" w:rsidRDefault="00DB354C" w:rsidP="003D2315">
                          <w:pPr>
                            <w:pStyle w:val="NoSpacing"/>
                            <w:jc w:val="right"/>
                            <w:rPr>
                              <w:rFonts w:eastAsiaTheme="majorEastAsia" w:cs="Microsoft Sans Serif"/>
                              <w:color w:val="FFFFFF" w:themeColor="background1"/>
                              <w:sz w:val="72"/>
                              <w:szCs w:val="72"/>
                            </w:rPr>
                          </w:pPr>
                          <w:r>
                            <w:rPr>
                              <w:rFonts w:eastAsiaTheme="majorEastAsia" w:cs="Microsoft Sans Serif"/>
                              <w:color w:val="FFFFFF" w:themeColor="background1"/>
                              <w:sz w:val="72"/>
                              <w:szCs w:val="72"/>
                            </w:rPr>
                            <w:t>API Document</w:t>
                          </w:r>
                        </w:p>
                      </w:txbxContent>
                    </v:textbox>
                    <w10:wrap anchorx="page" anchory="page"/>
                  </v:rect>
                </w:pict>
              </mc:Fallback>
            </mc:AlternateContent>
          </w:r>
        </w:p>
        <w:p w14:paraId="0B23B085" w14:textId="77777777" w:rsidR="00C64D05" w:rsidRDefault="00C64D05"/>
        <w:p w14:paraId="733794C9" w14:textId="77777777" w:rsidR="00C64D05" w:rsidRDefault="00C64D05"/>
        <w:p w14:paraId="3653E53F" w14:textId="77777777" w:rsidR="00C64D05" w:rsidRDefault="00C64D05"/>
        <w:p w14:paraId="4B8E7009" w14:textId="77777777" w:rsidR="00C64D05" w:rsidRDefault="00C64D05"/>
        <w:p w14:paraId="326CF46B" w14:textId="77777777" w:rsidR="00C64D05" w:rsidRDefault="00C64D05"/>
        <w:p w14:paraId="18E97CF9" w14:textId="77777777" w:rsidR="00C64D05" w:rsidRDefault="00C64D05"/>
        <w:p w14:paraId="506C169A" w14:textId="77777777" w:rsidR="00C64D05" w:rsidRDefault="00C64D05"/>
        <w:p w14:paraId="5DABE9FC" w14:textId="77777777" w:rsidR="00C64D05" w:rsidRDefault="00C64D05"/>
        <w:p w14:paraId="273C52CC" w14:textId="77777777" w:rsidR="00C64D05" w:rsidRDefault="00C64D05"/>
        <w:p w14:paraId="50412550" w14:textId="276615E5" w:rsidR="00C64D05" w:rsidRDefault="00C64D05"/>
        <w:p w14:paraId="6E4159A8" w14:textId="40EDBCEB" w:rsidR="00C64D05" w:rsidRDefault="00C64D05">
          <w:r>
            <w:rPr>
              <w:noProof/>
              <w:lang w:eastAsia="en-IN"/>
            </w:rPr>
            <w:drawing>
              <wp:anchor distT="0" distB="0" distL="114300" distR="114300" simplePos="0" relativeHeight="251658240" behindDoc="1" locked="0" layoutInCell="0" allowOverlap="1" wp14:anchorId="6778E17B" wp14:editId="7BA19A91">
                <wp:simplePos x="0" y="0"/>
                <wp:positionH relativeFrom="page">
                  <wp:posOffset>103505</wp:posOffset>
                </wp:positionH>
                <wp:positionV relativeFrom="margin">
                  <wp:posOffset>3610610</wp:posOffset>
                </wp:positionV>
                <wp:extent cx="4248150" cy="3265170"/>
                <wp:effectExtent l="19050" t="19050" r="19050" b="11430"/>
                <wp:wrapThrough wrapText="bothSides">
                  <wp:wrapPolygon edited="0">
                    <wp:start x="-97" y="-126"/>
                    <wp:lineTo x="-97" y="21550"/>
                    <wp:lineTo x="21600" y="21550"/>
                    <wp:lineTo x="21600" y="-126"/>
                    <wp:lineTo x="-97" y="-126"/>
                  </wp:wrapPolygon>
                </wp:wrapThrough>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4248150" cy="3265170"/>
                        </a:xfrm>
                        <a:prstGeom prst="rect">
                          <a:avLst/>
                        </a:prstGeom>
                        <a:ln w="12700">
                          <a:solidFill>
                            <a:schemeClr val="bg1"/>
                          </a:solidFill>
                        </a:ln>
                      </pic:spPr>
                    </pic:pic>
                  </a:graphicData>
                </a:graphic>
                <wp14:sizeRelH relativeFrom="margin">
                  <wp14:pctWidth>0</wp14:pctWidth>
                </wp14:sizeRelH>
                <wp14:sizeRelV relativeFrom="margin">
                  <wp14:pctHeight>0</wp14:pctHeight>
                </wp14:sizeRelV>
              </wp:anchor>
            </w:drawing>
          </w:r>
        </w:p>
        <w:p w14:paraId="5C197BF0" w14:textId="77777777" w:rsidR="00C64D05" w:rsidRDefault="00C64D05"/>
        <w:p w14:paraId="58B49468" w14:textId="77777777" w:rsidR="00C64D05" w:rsidRDefault="00C64D05"/>
        <w:p w14:paraId="22AE3B0A" w14:textId="77777777" w:rsidR="00C64D05" w:rsidRDefault="00C64D05"/>
        <w:p w14:paraId="111BBFA2" w14:textId="77777777" w:rsidR="00C64D05" w:rsidRDefault="00C64D05"/>
        <w:p w14:paraId="70936AE3" w14:textId="77777777" w:rsidR="00C64D05" w:rsidRDefault="00C64D05"/>
        <w:p w14:paraId="627879C7" w14:textId="77777777" w:rsidR="00C64D05" w:rsidRDefault="00C64D05"/>
        <w:p w14:paraId="42E4B61D" w14:textId="77777777" w:rsidR="00C64D05" w:rsidRDefault="00C64D05"/>
        <w:p w14:paraId="5B2B42D0" w14:textId="77777777" w:rsidR="00C64D05" w:rsidRDefault="00C64D05"/>
        <w:p w14:paraId="25AEFBF5" w14:textId="77777777" w:rsidR="00C64D05" w:rsidRDefault="00C64D05"/>
        <w:p w14:paraId="4504AA0A" w14:textId="77777777" w:rsidR="00C64D05" w:rsidRDefault="00C64D05"/>
        <w:p w14:paraId="5EFC18C6" w14:textId="77777777" w:rsidR="00B53468" w:rsidRDefault="00B53468"/>
        <w:p w14:paraId="084F474A" w14:textId="77777777" w:rsidR="00C64D05" w:rsidRDefault="00C64D05"/>
        <w:p w14:paraId="646E8FD0" w14:textId="77777777" w:rsidR="00C64D05" w:rsidRDefault="00C64D05"/>
        <w:p w14:paraId="009005AB" w14:textId="77777777" w:rsidR="00C64D05" w:rsidRDefault="00833875">
          <w:r>
            <w:rPr>
              <w:rFonts w:asciiTheme="majorHAnsi" w:eastAsiaTheme="majorEastAsia" w:hAnsiTheme="majorHAnsi" w:cstheme="majorBidi"/>
              <w:b/>
              <w:bCs/>
              <w:noProof/>
              <w:color w:val="FFFFFF" w:themeColor="background1"/>
              <w:sz w:val="96"/>
              <w:szCs w:val="96"/>
              <w:lang w:eastAsia="en-IN"/>
            </w:rPr>
            <w:drawing>
              <wp:anchor distT="0" distB="0" distL="114300" distR="114300" simplePos="0" relativeHeight="251659264" behindDoc="1" locked="0" layoutInCell="1" allowOverlap="1" wp14:anchorId="762AEC3A" wp14:editId="34E5A024">
                <wp:simplePos x="0" y="0"/>
                <wp:positionH relativeFrom="column">
                  <wp:posOffset>-788035</wp:posOffset>
                </wp:positionH>
                <wp:positionV relativeFrom="paragraph">
                  <wp:posOffset>246380</wp:posOffset>
                </wp:positionV>
                <wp:extent cx="3404235" cy="1120775"/>
                <wp:effectExtent l="0" t="0" r="5715" b="0"/>
                <wp:wrapThrough wrapText="bothSides">
                  <wp:wrapPolygon edited="0">
                    <wp:start x="0" y="0"/>
                    <wp:lineTo x="0" y="2570"/>
                    <wp:lineTo x="1209" y="6608"/>
                    <wp:lineTo x="0" y="7710"/>
                    <wp:lineTo x="0" y="20193"/>
                    <wp:lineTo x="2176" y="20927"/>
                    <wp:lineTo x="4110" y="20927"/>
                    <wp:lineTo x="6044" y="20193"/>
                    <wp:lineTo x="6648" y="19825"/>
                    <wp:lineTo x="6285" y="18357"/>
                    <wp:lineTo x="21515" y="15787"/>
                    <wp:lineTo x="21515" y="12850"/>
                    <wp:lineTo x="6527" y="12483"/>
                    <wp:lineTo x="21515" y="8811"/>
                    <wp:lineTo x="21515" y="4406"/>
                    <wp:lineTo x="6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systems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4235" cy="1120775"/>
                        </a:xfrm>
                        <a:prstGeom prst="rect">
                          <a:avLst/>
                        </a:prstGeom>
                      </pic:spPr>
                    </pic:pic>
                  </a:graphicData>
                </a:graphic>
                <wp14:sizeRelH relativeFrom="margin">
                  <wp14:pctWidth>0</wp14:pctWidth>
                </wp14:sizeRelH>
                <wp14:sizeRelV relativeFrom="margin">
                  <wp14:pctHeight>0</wp14:pctHeight>
                </wp14:sizeRelV>
              </wp:anchor>
            </w:drawing>
          </w:r>
        </w:p>
        <w:p w14:paraId="30362233" w14:textId="77777777" w:rsidR="009D4131" w:rsidRDefault="00F90851"/>
      </w:sdtContent>
    </w:sdt>
    <w:p w14:paraId="27CAD765" w14:textId="77777777" w:rsidR="00D67F4A" w:rsidRDefault="00D67F4A" w:rsidP="00D67F4A">
      <w:pPr>
        <w:pStyle w:val="BodyBW"/>
        <w:rPr>
          <w:b/>
        </w:rPr>
      </w:pPr>
    </w:p>
    <w:p w14:paraId="2BB60D01" w14:textId="77777777" w:rsidR="00D67F4A" w:rsidRDefault="00D67F4A" w:rsidP="00D67F4A">
      <w:pPr>
        <w:pStyle w:val="BodyBW"/>
        <w:rPr>
          <w:b/>
        </w:rPr>
      </w:pPr>
    </w:p>
    <w:p w14:paraId="021DB041" w14:textId="77777777" w:rsidR="00D67F4A" w:rsidRDefault="00D67F4A" w:rsidP="00D67F4A">
      <w:pPr>
        <w:pStyle w:val="BodyBW"/>
        <w:rPr>
          <w:b/>
        </w:rPr>
      </w:pPr>
    </w:p>
    <w:p w14:paraId="47FF5104" w14:textId="77777777" w:rsidR="00D67F4A" w:rsidRDefault="00D67F4A" w:rsidP="00D67F4A">
      <w:pPr>
        <w:pStyle w:val="BodyBW"/>
        <w:rPr>
          <w:b/>
        </w:rPr>
      </w:pPr>
    </w:p>
    <w:p w14:paraId="28D3ECC6" w14:textId="77777777" w:rsidR="00D67F4A" w:rsidRDefault="00D67F4A" w:rsidP="00D67F4A">
      <w:pPr>
        <w:pStyle w:val="BodyBW"/>
        <w:rPr>
          <w:b/>
        </w:rPr>
      </w:pPr>
    </w:p>
    <w:p w14:paraId="652F2059" w14:textId="77777777" w:rsidR="00D67F4A" w:rsidRDefault="00D67F4A" w:rsidP="00D67F4A">
      <w:pPr>
        <w:pStyle w:val="BodyBW"/>
        <w:rPr>
          <w:b/>
        </w:rPr>
      </w:pPr>
    </w:p>
    <w:p w14:paraId="5BF8EDEB" w14:textId="77777777" w:rsidR="00D67F4A" w:rsidRDefault="00D67F4A" w:rsidP="00D67F4A">
      <w:pPr>
        <w:pStyle w:val="BodyBW"/>
        <w:rPr>
          <w:b/>
        </w:rPr>
      </w:pPr>
    </w:p>
    <w:p w14:paraId="77CC2650" w14:textId="77777777" w:rsidR="00D67F4A" w:rsidRDefault="00D67F4A" w:rsidP="00D67F4A">
      <w:pPr>
        <w:pStyle w:val="BodyBW"/>
        <w:rPr>
          <w:b/>
        </w:rPr>
      </w:pPr>
    </w:p>
    <w:p w14:paraId="6DE6B203" w14:textId="77777777" w:rsidR="00D67F4A" w:rsidRDefault="00D67F4A" w:rsidP="00D67F4A">
      <w:pPr>
        <w:pStyle w:val="BodyBW"/>
        <w:rPr>
          <w:b/>
        </w:rPr>
      </w:pPr>
    </w:p>
    <w:p w14:paraId="46480D1C" w14:textId="77777777" w:rsidR="00D67F4A" w:rsidRDefault="00D67F4A" w:rsidP="00D67F4A">
      <w:pPr>
        <w:pStyle w:val="BodyBW"/>
        <w:rPr>
          <w:b/>
        </w:rPr>
      </w:pPr>
    </w:p>
    <w:p w14:paraId="552BB3ED" w14:textId="77777777" w:rsidR="00D67F4A" w:rsidRDefault="00D67F4A" w:rsidP="00D67F4A">
      <w:pPr>
        <w:pStyle w:val="BodyBW"/>
        <w:rPr>
          <w:b/>
        </w:rPr>
      </w:pPr>
    </w:p>
    <w:p w14:paraId="08A27340" w14:textId="77777777" w:rsidR="00D67F4A" w:rsidRDefault="00D67F4A" w:rsidP="00D67F4A">
      <w:pPr>
        <w:pStyle w:val="BodyBW"/>
        <w:rPr>
          <w:b/>
        </w:rPr>
      </w:pPr>
    </w:p>
    <w:p w14:paraId="5B2C2428" w14:textId="77777777" w:rsidR="00D67F4A" w:rsidRDefault="00D67F4A" w:rsidP="00D67F4A">
      <w:pPr>
        <w:pStyle w:val="BodyBW"/>
        <w:rPr>
          <w:b/>
        </w:rPr>
      </w:pPr>
    </w:p>
    <w:p w14:paraId="4773FE6E" w14:textId="77777777" w:rsidR="00D67F4A" w:rsidRDefault="00D67F4A" w:rsidP="00D67F4A">
      <w:pPr>
        <w:pStyle w:val="BodyBW"/>
        <w:rPr>
          <w:b/>
        </w:rPr>
      </w:pPr>
    </w:p>
    <w:p w14:paraId="47F48B04" w14:textId="77777777" w:rsidR="00D67F4A" w:rsidRDefault="00D67F4A" w:rsidP="00D67F4A">
      <w:pPr>
        <w:pStyle w:val="BodyBW"/>
        <w:rPr>
          <w:b/>
        </w:rPr>
      </w:pPr>
    </w:p>
    <w:p w14:paraId="0B85F61E" w14:textId="77777777" w:rsidR="00D67F4A" w:rsidRDefault="00D67F4A" w:rsidP="00D67F4A">
      <w:pPr>
        <w:pStyle w:val="BodyBW"/>
        <w:rPr>
          <w:b/>
        </w:rPr>
      </w:pPr>
    </w:p>
    <w:p w14:paraId="2D3F9253" w14:textId="77777777" w:rsidR="00D67F4A" w:rsidRDefault="00D67F4A" w:rsidP="00D67F4A">
      <w:pPr>
        <w:pStyle w:val="BodyBW"/>
        <w:rPr>
          <w:b/>
        </w:rPr>
      </w:pPr>
    </w:p>
    <w:p w14:paraId="7ADD412E" w14:textId="77777777" w:rsidR="00D67F4A" w:rsidRDefault="00D67F4A" w:rsidP="00D67F4A">
      <w:pPr>
        <w:pStyle w:val="BodyBW"/>
        <w:rPr>
          <w:b/>
        </w:rPr>
      </w:pPr>
    </w:p>
    <w:p w14:paraId="151A8969" w14:textId="77777777" w:rsidR="00D67F4A" w:rsidRDefault="00D67F4A" w:rsidP="00D67F4A">
      <w:pPr>
        <w:pStyle w:val="BodyBW"/>
        <w:rPr>
          <w:b/>
        </w:rPr>
      </w:pPr>
    </w:p>
    <w:p w14:paraId="361632D3" w14:textId="77777777" w:rsidR="00D67F4A" w:rsidRDefault="00D67F4A" w:rsidP="00D67F4A">
      <w:pPr>
        <w:pStyle w:val="BodyBW"/>
        <w:rPr>
          <w:b/>
        </w:rPr>
      </w:pPr>
    </w:p>
    <w:p w14:paraId="0CA88C8A" w14:textId="77777777" w:rsidR="00D67F4A" w:rsidRDefault="00D67F4A" w:rsidP="00D67F4A">
      <w:pPr>
        <w:pStyle w:val="BodyBW"/>
        <w:rPr>
          <w:b/>
        </w:rPr>
      </w:pPr>
    </w:p>
    <w:p w14:paraId="39245357" w14:textId="77777777" w:rsidR="00D67F4A" w:rsidRDefault="00D67F4A" w:rsidP="00D67F4A">
      <w:pPr>
        <w:pStyle w:val="BodyBW"/>
        <w:rPr>
          <w:b/>
        </w:rPr>
      </w:pPr>
    </w:p>
    <w:p w14:paraId="419DF5D7" w14:textId="77777777" w:rsidR="00D67F4A" w:rsidRDefault="00D67F4A" w:rsidP="00D67F4A">
      <w:pPr>
        <w:pStyle w:val="BodyBW"/>
        <w:rPr>
          <w:b/>
        </w:rPr>
      </w:pPr>
    </w:p>
    <w:p w14:paraId="63ED0CA6" w14:textId="77777777" w:rsidR="00D67F4A" w:rsidRPr="0070545D" w:rsidRDefault="00D67F4A" w:rsidP="00D67F4A">
      <w:pPr>
        <w:pStyle w:val="BodyBW"/>
        <w:rPr>
          <w:b/>
        </w:rPr>
      </w:pPr>
      <w:r w:rsidRPr="0070545D">
        <w:rPr>
          <w:b/>
        </w:rPr>
        <w:t>Disclaimer</w:t>
      </w:r>
    </w:p>
    <w:p w14:paraId="180B2A74" w14:textId="77777777" w:rsidR="00670C2C" w:rsidRDefault="00D67F4A" w:rsidP="00D67F4A">
      <w:pPr>
        <w:pStyle w:val="BodyBW"/>
      </w:pPr>
      <w:r w:rsidRPr="00C55DA3">
        <w:t>e-con Systems reserves the right to edit/modify this document without any prior intimation of whatsoever.</w:t>
      </w:r>
    </w:p>
    <w:p w14:paraId="7F685810" w14:textId="77777777" w:rsidR="00A723DD" w:rsidRPr="00833875" w:rsidRDefault="00A723DD" w:rsidP="00A723DD">
      <w:pPr>
        <w:pStyle w:val="TOCTitle"/>
        <w:rPr>
          <w:color w:val="auto"/>
        </w:rPr>
      </w:pPr>
      <w:r w:rsidRPr="00833875">
        <w:rPr>
          <w:color w:val="auto"/>
        </w:rPr>
        <w:lastRenderedPageBreak/>
        <w:t>Contents</w:t>
      </w:r>
    </w:p>
    <w:p w14:paraId="54901410" w14:textId="17C5F95C" w:rsidR="00B37EA2" w:rsidRDefault="005D1F3D">
      <w:pPr>
        <w:pStyle w:val="TOC1"/>
        <w:tabs>
          <w:tab w:val="right" w:pos="9016"/>
        </w:tabs>
        <w:rPr>
          <w:ins w:id="0" w:author="Ambika KSM" w:date="2018-04-26T12:37:00Z"/>
          <w:rFonts w:eastAsiaTheme="minorEastAsia"/>
          <w:b w:val="0"/>
          <w:bCs w:val="0"/>
          <w:caps w:val="0"/>
          <w:noProof/>
          <w:u w:val="none"/>
          <w:lang w:eastAsia="en-IN"/>
        </w:rPr>
      </w:pPr>
      <w:r>
        <w:rPr>
          <w:rFonts w:asciiTheme="majorHAnsi" w:hAnsiTheme="majorHAnsi"/>
          <w:i/>
          <w:caps w:val="0"/>
          <w:sz w:val="24"/>
          <w:szCs w:val="24"/>
        </w:rPr>
        <w:fldChar w:fldCharType="begin"/>
      </w:r>
      <w:r>
        <w:rPr>
          <w:rFonts w:asciiTheme="majorHAnsi" w:hAnsiTheme="majorHAnsi"/>
          <w:i/>
          <w:caps w:val="0"/>
          <w:sz w:val="24"/>
          <w:szCs w:val="24"/>
        </w:rPr>
        <w:instrText xml:space="preserve"> TOC \h \z \t "H1_Color,2,H2_Color,3,H3_Color,4,Chapter_Title_BW_1,1,H1_BW,2,H2_BW,3" </w:instrText>
      </w:r>
      <w:r>
        <w:rPr>
          <w:rFonts w:asciiTheme="majorHAnsi" w:hAnsiTheme="majorHAnsi"/>
          <w:i/>
          <w:caps w:val="0"/>
          <w:sz w:val="24"/>
          <w:szCs w:val="24"/>
        </w:rPr>
        <w:fldChar w:fldCharType="separate"/>
      </w:r>
      <w:ins w:id="1" w:author="Ambika KSM" w:date="2018-04-26T12:37:00Z">
        <w:r w:rsidR="00B37EA2" w:rsidRPr="005517CB">
          <w:rPr>
            <w:rStyle w:val="Hyperlink"/>
            <w:noProof/>
          </w:rPr>
          <w:fldChar w:fldCharType="begin"/>
        </w:r>
        <w:r w:rsidR="00B37EA2" w:rsidRPr="005517CB">
          <w:rPr>
            <w:rStyle w:val="Hyperlink"/>
            <w:noProof/>
          </w:rPr>
          <w:instrText xml:space="preserve"> </w:instrText>
        </w:r>
        <w:r w:rsidR="00B37EA2">
          <w:rPr>
            <w:noProof/>
          </w:rPr>
          <w:instrText>HYPERLINK \l "_Toc512509565"</w:instrText>
        </w:r>
        <w:r w:rsidR="00B37EA2" w:rsidRPr="005517CB">
          <w:rPr>
            <w:rStyle w:val="Hyperlink"/>
            <w:noProof/>
          </w:rPr>
          <w:instrText xml:space="preserve"> </w:instrText>
        </w:r>
        <w:r w:rsidR="00B37EA2" w:rsidRPr="005517CB">
          <w:rPr>
            <w:rStyle w:val="Hyperlink"/>
            <w:noProof/>
          </w:rPr>
        </w:r>
        <w:r w:rsidR="00B37EA2" w:rsidRPr="005517CB">
          <w:rPr>
            <w:rStyle w:val="Hyperlink"/>
            <w:noProof/>
          </w:rPr>
          <w:fldChar w:fldCharType="separate"/>
        </w:r>
        <w:r w:rsidR="00B37EA2" w:rsidRPr="005517CB">
          <w:rPr>
            <w:rStyle w:val="Hyperlink"/>
            <w:noProof/>
          </w:rPr>
          <w:t>Introduction to OpenCV</w:t>
        </w:r>
        <w:r w:rsidR="00B37EA2">
          <w:rPr>
            <w:noProof/>
            <w:webHidden/>
          </w:rPr>
          <w:tab/>
        </w:r>
        <w:r w:rsidR="00B37EA2">
          <w:rPr>
            <w:noProof/>
            <w:webHidden/>
          </w:rPr>
          <w:fldChar w:fldCharType="begin"/>
        </w:r>
        <w:r w:rsidR="00B37EA2">
          <w:rPr>
            <w:noProof/>
            <w:webHidden/>
          </w:rPr>
          <w:instrText xml:space="preserve"> PAGEREF _Toc512509565 \h </w:instrText>
        </w:r>
        <w:r w:rsidR="00B37EA2">
          <w:rPr>
            <w:noProof/>
            <w:webHidden/>
          </w:rPr>
        </w:r>
      </w:ins>
      <w:r w:rsidR="00B37EA2">
        <w:rPr>
          <w:noProof/>
          <w:webHidden/>
        </w:rPr>
        <w:fldChar w:fldCharType="separate"/>
      </w:r>
      <w:ins w:id="2" w:author="Ambika KSM" w:date="2018-04-26T12:37:00Z">
        <w:r w:rsidR="00B37EA2">
          <w:rPr>
            <w:noProof/>
            <w:webHidden/>
          </w:rPr>
          <w:t>3</w:t>
        </w:r>
        <w:r w:rsidR="00B37EA2">
          <w:rPr>
            <w:noProof/>
            <w:webHidden/>
          </w:rPr>
          <w:fldChar w:fldCharType="end"/>
        </w:r>
        <w:r w:rsidR="00B37EA2" w:rsidRPr="005517CB">
          <w:rPr>
            <w:rStyle w:val="Hyperlink"/>
            <w:noProof/>
          </w:rPr>
          <w:fldChar w:fldCharType="end"/>
        </w:r>
      </w:ins>
    </w:p>
    <w:p w14:paraId="365E86E0" w14:textId="6355E94D" w:rsidR="00B37EA2" w:rsidRDefault="00B37EA2">
      <w:pPr>
        <w:pStyle w:val="TOC2"/>
        <w:tabs>
          <w:tab w:val="right" w:pos="9016"/>
        </w:tabs>
        <w:rPr>
          <w:ins w:id="3" w:author="Ambika KSM" w:date="2018-04-26T12:37:00Z"/>
          <w:rFonts w:eastAsiaTheme="minorEastAsia"/>
          <w:b w:val="0"/>
          <w:bCs w:val="0"/>
          <w:smallCaps w:val="0"/>
          <w:noProof/>
          <w:lang w:eastAsia="en-IN"/>
        </w:rPr>
      </w:pPr>
      <w:ins w:id="4"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"_Toc512509566"</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Description</w:t>
        </w:r>
        <w:r>
          <w:rPr>
            <w:noProof/>
            <w:webHidden/>
          </w:rPr>
          <w:tab/>
        </w:r>
        <w:r>
          <w:rPr>
            <w:noProof/>
            <w:webHidden/>
          </w:rPr>
          <w:fldChar w:fldCharType="begin"/>
        </w:r>
        <w:r>
          <w:rPr>
            <w:noProof/>
            <w:webHidden/>
          </w:rPr>
          <w:instrText xml:space="preserve"> PAGEREF _Toc512509566 \h </w:instrText>
        </w:r>
        <w:r>
          <w:rPr>
            <w:noProof/>
            <w:webHidden/>
          </w:rPr>
        </w:r>
      </w:ins>
      <w:r>
        <w:rPr>
          <w:noProof/>
          <w:webHidden/>
        </w:rPr>
        <w:fldChar w:fldCharType="separate"/>
      </w:r>
      <w:ins w:id="5" w:author="Ambika KSM" w:date="2018-04-26T12:37:00Z">
        <w:r>
          <w:rPr>
            <w:noProof/>
            <w:webHidden/>
          </w:rPr>
          <w:t>3</w:t>
        </w:r>
        <w:r>
          <w:rPr>
            <w:noProof/>
            <w:webHidden/>
          </w:rPr>
          <w:fldChar w:fldCharType="end"/>
        </w:r>
        <w:r w:rsidRPr="005517CB">
          <w:rPr>
            <w:rStyle w:val="Hyperlink"/>
            <w:noProof/>
          </w:rPr>
          <w:fldChar w:fldCharType="end"/>
        </w:r>
      </w:ins>
    </w:p>
    <w:p w14:paraId="636909C7" w14:textId="2116C7F6" w:rsidR="00B37EA2" w:rsidRDefault="00B37EA2">
      <w:pPr>
        <w:pStyle w:val="TOC1"/>
        <w:tabs>
          <w:tab w:val="right" w:pos="9016"/>
        </w:tabs>
        <w:rPr>
          <w:ins w:id="6" w:author="Ambika KSM" w:date="2018-04-26T12:37:00Z"/>
          <w:rFonts w:eastAsiaTheme="minorEastAsia"/>
          <w:b w:val="0"/>
          <w:bCs w:val="0"/>
          <w:caps w:val="0"/>
          <w:noProof/>
          <w:u w:val="none"/>
          <w:lang w:eastAsia="en-IN"/>
        </w:rPr>
      </w:pPr>
      <w:ins w:id="7"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"_Toc512509567"</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Introduced APIs</w:t>
        </w:r>
        <w:r>
          <w:rPr>
            <w:noProof/>
            <w:webHidden/>
          </w:rPr>
          <w:tab/>
        </w:r>
        <w:r>
          <w:rPr>
            <w:noProof/>
            <w:webHidden/>
          </w:rPr>
          <w:fldChar w:fldCharType="begin"/>
        </w:r>
        <w:r>
          <w:rPr>
            <w:noProof/>
            <w:webHidden/>
          </w:rPr>
          <w:instrText xml:space="preserve"> PAGEREF _Toc512509567 \h </w:instrText>
        </w:r>
        <w:r>
          <w:rPr>
            <w:noProof/>
            <w:webHidden/>
          </w:rPr>
        </w:r>
      </w:ins>
      <w:r>
        <w:rPr>
          <w:noProof/>
          <w:webHidden/>
        </w:rPr>
        <w:fldChar w:fldCharType="separate"/>
      </w:r>
      <w:ins w:id="8" w:author="Ambika KSM" w:date="2018-04-26T12:37:00Z">
        <w:r>
          <w:rPr>
            <w:noProof/>
            <w:webHidden/>
          </w:rPr>
          <w:t>4</w:t>
        </w:r>
        <w:r>
          <w:rPr>
            <w:noProof/>
            <w:webHidden/>
          </w:rPr>
          <w:fldChar w:fldCharType="end"/>
        </w:r>
        <w:r w:rsidRPr="005517CB">
          <w:rPr>
            <w:rStyle w:val="Hyperlink"/>
            <w:noProof/>
          </w:rPr>
          <w:fldChar w:fldCharType="end"/>
        </w:r>
      </w:ins>
    </w:p>
    <w:p w14:paraId="4FA8FF4B" w14:textId="76A86B65" w:rsidR="00B37EA2" w:rsidRDefault="00B37EA2">
      <w:pPr>
        <w:pStyle w:val="TOC2"/>
        <w:tabs>
          <w:tab w:val="right" w:pos="9016"/>
        </w:tabs>
        <w:rPr>
          <w:ins w:id="9" w:author="Ambika KSM" w:date="2018-04-26T12:37:00Z"/>
          <w:rFonts w:eastAsiaTheme="minorEastAsia"/>
          <w:b w:val="0"/>
          <w:bCs w:val="0"/>
          <w:smallCaps w:val="0"/>
          <w:noProof/>
          <w:lang w:eastAsia="en-IN"/>
        </w:rPr>
      </w:pPr>
      <w:ins w:id="10"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"_Toc512509568"</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getDevices(int &amp;devices)</w:t>
        </w:r>
        <w:r>
          <w:rPr>
            <w:noProof/>
            <w:webHidden/>
          </w:rPr>
          <w:tab/>
        </w:r>
        <w:r>
          <w:rPr>
            <w:noProof/>
            <w:webHidden/>
          </w:rPr>
          <w:fldChar w:fldCharType="begin"/>
        </w:r>
        <w:r>
          <w:rPr>
            <w:noProof/>
            <w:webHidden/>
          </w:rPr>
          <w:instrText xml:space="preserve"> PAGEREF _Toc512509568 \h </w:instrText>
        </w:r>
        <w:r>
          <w:rPr>
            <w:noProof/>
            <w:webHidden/>
          </w:rPr>
        </w:r>
      </w:ins>
      <w:r>
        <w:rPr>
          <w:noProof/>
          <w:webHidden/>
        </w:rPr>
        <w:fldChar w:fldCharType="separate"/>
      </w:r>
      <w:ins w:id="11" w:author="Ambika KSM" w:date="2018-04-26T12:37:00Z">
        <w:r>
          <w:rPr>
            <w:noProof/>
            <w:webHidden/>
          </w:rPr>
          <w:t>4</w:t>
        </w:r>
        <w:r>
          <w:rPr>
            <w:noProof/>
            <w:webHidden/>
          </w:rPr>
          <w:fldChar w:fldCharType="end"/>
        </w:r>
        <w:r w:rsidRPr="005517CB">
          <w:rPr>
            <w:rStyle w:val="Hyperlink"/>
            <w:noProof/>
          </w:rPr>
          <w:fldChar w:fldCharType="end"/>
        </w:r>
      </w:ins>
    </w:p>
    <w:p w14:paraId="2156BE95" w14:textId="5430E588" w:rsidR="00B37EA2" w:rsidRDefault="00B37EA2">
      <w:pPr>
        <w:pStyle w:val="TOC2"/>
        <w:tabs>
          <w:tab w:val="right" w:pos="9016"/>
        </w:tabs>
        <w:rPr>
          <w:ins w:id="12" w:author="Ambika KSM" w:date="2018-04-26T12:37:00Z"/>
          <w:rFonts w:eastAsiaTheme="minorEastAsia"/>
          <w:b w:val="0"/>
          <w:bCs w:val="0"/>
          <w:smallCaps w:val="0"/>
          <w:noProof/>
          <w:lang w:eastAsia="en-IN"/>
        </w:rPr>
      </w:pPr>
      <w:ins w:id="13"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"_Toc512509569"</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getDeviceInfo(int index, String &amp;deviceName, String &amp;vid, String &amp;pid, String &amp;devicePath)</w:t>
        </w:r>
        <w:r>
          <w:rPr>
            <w:noProof/>
            <w:webHidden/>
          </w:rPr>
          <w:tab/>
        </w:r>
        <w:r>
          <w:rPr>
            <w:noProof/>
            <w:webHidden/>
          </w:rPr>
          <w:fldChar w:fldCharType="begin"/>
        </w:r>
        <w:r>
          <w:rPr>
            <w:noProof/>
            <w:webHidden/>
          </w:rPr>
          <w:instrText xml:space="preserve"> PAGEREF _Toc512509569 \h </w:instrText>
        </w:r>
        <w:r>
          <w:rPr>
            <w:noProof/>
            <w:webHidden/>
          </w:rPr>
        </w:r>
      </w:ins>
      <w:r>
        <w:rPr>
          <w:noProof/>
          <w:webHidden/>
        </w:rPr>
        <w:fldChar w:fldCharType="separate"/>
      </w:r>
      <w:ins w:id="14" w:author="Ambika KSM" w:date="2018-04-26T12:37:00Z">
        <w:r>
          <w:rPr>
            <w:noProof/>
            <w:webHidden/>
          </w:rPr>
          <w:t>4</w:t>
        </w:r>
        <w:r>
          <w:rPr>
            <w:noProof/>
            <w:webHidden/>
          </w:rPr>
          <w:fldChar w:fldCharType="end"/>
        </w:r>
        <w:r w:rsidRPr="005517CB">
          <w:rPr>
            <w:rStyle w:val="Hyperlink"/>
            <w:noProof/>
          </w:rPr>
          <w:fldChar w:fldCharType="end"/>
        </w:r>
      </w:ins>
    </w:p>
    <w:p w14:paraId="17DA27E8" w14:textId="04F1294C" w:rsidR="00B37EA2" w:rsidRDefault="00B37EA2">
      <w:pPr>
        <w:pStyle w:val="TOC2"/>
        <w:tabs>
          <w:tab w:val="right" w:pos="9016"/>
        </w:tabs>
        <w:rPr>
          <w:ins w:id="15" w:author="Ambika KSM" w:date="2018-04-26T12:37:00Z"/>
          <w:rFonts w:eastAsiaTheme="minorEastAsia"/>
          <w:b w:val="0"/>
          <w:bCs w:val="0"/>
          <w:smallCaps w:val="0"/>
          <w:noProof/>
          <w:lang w:eastAsia="en-IN"/>
        </w:rPr>
      </w:pPr>
      <w:ins w:id="16"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"_Toc512509570"</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getFormats(int &amp;formats)</w:t>
        </w:r>
        <w:r>
          <w:rPr>
            <w:noProof/>
            <w:webHidden/>
          </w:rPr>
          <w:tab/>
        </w:r>
        <w:r>
          <w:rPr>
            <w:noProof/>
            <w:webHidden/>
          </w:rPr>
          <w:fldChar w:fldCharType="begin"/>
        </w:r>
        <w:r>
          <w:rPr>
            <w:noProof/>
            <w:webHidden/>
          </w:rPr>
          <w:instrText xml:space="preserve"> PAGEREF _Toc512509570 \h </w:instrText>
        </w:r>
        <w:r>
          <w:rPr>
            <w:noProof/>
            <w:webHidden/>
          </w:rPr>
        </w:r>
      </w:ins>
      <w:r>
        <w:rPr>
          <w:noProof/>
          <w:webHidden/>
        </w:rPr>
        <w:fldChar w:fldCharType="separate"/>
      </w:r>
      <w:ins w:id="17" w:author="Ambika KSM" w:date="2018-04-26T12:37:00Z">
        <w:r>
          <w:rPr>
            <w:noProof/>
            <w:webHidden/>
          </w:rPr>
          <w:t>5</w:t>
        </w:r>
        <w:r>
          <w:rPr>
            <w:noProof/>
            <w:webHidden/>
          </w:rPr>
          <w:fldChar w:fldCharType="end"/>
        </w:r>
        <w:r w:rsidRPr="005517CB">
          <w:rPr>
            <w:rStyle w:val="Hyperlink"/>
            <w:noProof/>
          </w:rPr>
          <w:fldChar w:fldCharType="end"/>
        </w:r>
      </w:ins>
    </w:p>
    <w:p w14:paraId="2739B797" w14:textId="38E2BABA" w:rsidR="00B37EA2" w:rsidRDefault="00B37EA2">
      <w:pPr>
        <w:pStyle w:val="TOC2"/>
        <w:tabs>
          <w:tab w:val="right" w:pos="9016"/>
        </w:tabs>
        <w:rPr>
          <w:ins w:id="18" w:author="Ambika KSM" w:date="2018-04-26T12:37:00Z"/>
          <w:rFonts w:eastAsiaTheme="minorEastAsia"/>
          <w:b w:val="0"/>
          <w:bCs w:val="0"/>
          <w:smallCaps w:val="0"/>
          <w:noProof/>
          <w:lang w:eastAsia="en-IN"/>
        </w:rPr>
      </w:pPr>
      <w:ins w:id="19"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"_Toc512509571"</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getFormatType(int formats, String &amp;formatType, int &amp;width, int &amp;height, int &amp;fps)</w:t>
        </w:r>
        <w:r>
          <w:rPr>
            <w:noProof/>
            <w:webHidden/>
          </w:rPr>
          <w:tab/>
        </w:r>
        <w:r>
          <w:rPr>
            <w:noProof/>
            <w:webHidden/>
          </w:rPr>
          <w:fldChar w:fldCharType="begin"/>
        </w:r>
        <w:r>
          <w:rPr>
            <w:noProof/>
            <w:webHidden/>
          </w:rPr>
          <w:instrText xml:space="preserve"> PAGEREF _Toc512509571 \h </w:instrText>
        </w:r>
        <w:r>
          <w:rPr>
            <w:noProof/>
            <w:webHidden/>
          </w:rPr>
        </w:r>
      </w:ins>
      <w:r>
        <w:rPr>
          <w:noProof/>
          <w:webHidden/>
        </w:rPr>
        <w:fldChar w:fldCharType="separate"/>
      </w:r>
      <w:ins w:id="20" w:author="Ambika KSM" w:date="2018-04-26T12:37:00Z">
        <w:r>
          <w:rPr>
            <w:noProof/>
            <w:webHidden/>
          </w:rPr>
          <w:t>6</w:t>
        </w:r>
        <w:r>
          <w:rPr>
            <w:noProof/>
            <w:webHidden/>
          </w:rPr>
          <w:fldChar w:fldCharType="end"/>
        </w:r>
        <w:r w:rsidRPr="005517CB">
          <w:rPr>
            <w:rStyle w:val="Hyperlink"/>
            <w:noProof/>
          </w:rPr>
          <w:fldChar w:fldCharType="end"/>
        </w:r>
      </w:ins>
    </w:p>
    <w:p w14:paraId="6C44DA32" w14:textId="4B8BBCAA" w:rsidR="00B37EA2" w:rsidRDefault="00B37EA2">
      <w:pPr>
        <w:pStyle w:val="TOC2"/>
        <w:tabs>
          <w:tab w:val="right" w:pos="9016"/>
        </w:tabs>
        <w:rPr>
          <w:ins w:id="21" w:author="Ambika KSM" w:date="2018-04-26T12:37:00Z"/>
          <w:rFonts w:eastAsiaTheme="minorEastAsia"/>
          <w:b w:val="0"/>
          <w:bCs w:val="0"/>
          <w:smallCaps w:val="0"/>
          <w:noProof/>
          <w:lang w:eastAsia="en-IN"/>
        </w:rPr>
      </w:pPr>
      <w:ins w:id="22"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"_Toc512509572"</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setFormatType(int index)</w:t>
        </w:r>
        <w:r>
          <w:rPr>
            <w:noProof/>
            <w:webHidden/>
          </w:rPr>
          <w:tab/>
        </w:r>
        <w:r>
          <w:rPr>
            <w:noProof/>
            <w:webHidden/>
          </w:rPr>
          <w:fldChar w:fldCharType="begin"/>
        </w:r>
        <w:r>
          <w:rPr>
            <w:noProof/>
            <w:webHidden/>
          </w:rPr>
          <w:instrText xml:space="preserve"> PAGEREF _Toc512509572 \h </w:instrText>
        </w:r>
        <w:r>
          <w:rPr>
            <w:noProof/>
            <w:webHidden/>
          </w:rPr>
        </w:r>
      </w:ins>
      <w:r>
        <w:rPr>
          <w:noProof/>
          <w:webHidden/>
        </w:rPr>
        <w:fldChar w:fldCharType="separate"/>
      </w:r>
      <w:ins w:id="23" w:author="Ambika KSM" w:date="2018-04-26T12:37:00Z">
        <w:r>
          <w:rPr>
            <w:noProof/>
            <w:webHidden/>
          </w:rPr>
          <w:t>7</w:t>
        </w:r>
        <w:r>
          <w:rPr>
            <w:noProof/>
            <w:webHidden/>
          </w:rPr>
          <w:fldChar w:fldCharType="end"/>
        </w:r>
        <w:r w:rsidRPr="005517CB">
          <w:rPr>
            <w:rStyle w:val="Hyperlink"/>
            <w:noProof/>
          </w:rPr>
          <w:fldChar w:fldCharType="end"/>
        </w:r>
      </w:ins>
    </w:p>
    <w:p w14:paraId="28738ECD" w14:textId="5A128658" w:rsidR="00B37EA2" w:rsidRDefault="00B37EA2">
      <w:pPr>
        <w:pStyle w:val="TOC2"/>
        <w:tabs>
          <w:tab w:val="right" w:pos="9016"/>
        </w:tabs>
        <w:rPr>
          <w:ins w:id="24" w:author="Ambika KSM" w:date="2018-04-26T12:37:00Z"/>
          <w:rFonts w:eastAsiaTheme="minorEastAsia"/>
          <w:b w:val="0"/>
          <w:bCs w:val="0"/>
          <w:smallCaps w:val="0"/>
          <w:noProof/>
          <w:lang w:eastAsia="en-IN"/>
        </w:rPr>
      </w:pPr>
      <w:ins w:id="25"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"_Toc512509573"</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get(int propId, long &amp;min, long &amp;max, long &amp;steppingDelta, long &amp;supportedMode, long &amp;currentValue, long &amp;currentMode, long &amp;defaultValue)</w:t>
        </w:r>
        <w:r>
          <w:rPr>
            <w:noProof/>
            <w:webHidden/>
          </w:rPr>
          <w:tab/>
        </w:r>
        <w:r>
          <w:rPr>
            <w:noProof/>
            <w:webHidden/>
          </w:rPr>
          <w:fldChar w:fldCharType="begin"/>
        </w:r>
        <w:r>
          <w:rPr>
            <w:noProof/>
            <w:webHidden/>
          </w:rPr>
          <w:instrText xml:space="preserve"> PAGEREF _Toc512509573 \h </w:instrText>
        </w:r>
        <w:r>
          <w:rPr>
            <w:noProof/>
            <w:webHidden/>
          </w:rPr>
        </w:r>
      </w:ins>
      <w:r>
        <w:rPr>
          <w:noProof/>
          <w:webHidden/>
        </w:rPr>
        <w:fldChar w:fldCharType="separate"/>
      </w:r>
      <w:ins w:id="26" w:author="Ambika KSM" w:date="2018-04-26T12:37:00Z">
        <w:r>
          <w:rPr>
            <w:noProof/>
            <w:webHidden/>
          </w:rPr>
          <w:t>8</w:t>
        </w:r>
        <w:r>
          <w:rPr>
            <w:noProof/>
            <w:webHidden/>
          </w:rPr>
          <w:fldChar w:fldCharType="end"/>
        </w:r>
        <w:r w:rsidRPr="005517CB">
          <w:rPr>
            <w:rStyle w:val="Hyperlink"/>
            <w:noProof/>
          </w:rPr>
          <w:fldChar w:fldCharType="end"/>
        </w:r>
      </w:ins>
    </w:p>
    <w:p w14:paraId="743A11D5" w14:textId="62B8566E" w:rsidR="00B37EA2" w:rsidRDefault="00B37EA2">
      <w:pPr>
        <w:pStyle w:val="TOC2"/>
        <w:tabs>
          <w:tab w:val="right" w:pos="9016"/>
        </w:tabs>
        <w:rPr>
          <w:ins w:id="27" w:author="Ambika KSM" w:date="2018-04-26T12:37:00Z"/>
          <w:rFonts w:eastAsiaTheme="minorEastAsia"/>
          <w:b w:val="0"/>
          <w:bCs w:val="0"/>
          <w:smallCaps w:val="0"/>
          <w:noProof/>
          <w:lang w:eastAsia="en-IN"/>
        </w:rPr>
      </w:pPr>
      <w:ins w:id="28"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"_Toc512509574"</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set(int propId, long value, long mode)</w:t>
        </w:r>
        <w:r>
          <w:rPr>
            <w:noProof/>
            <w:webHidden/>
          </w:rPr>
          <w:tab/>
        </w:r>
        <w:r>
          <w:rPr>
            <w:noProof/>
            <w:webHidden/>
          </w:rPr>
          <w:fldChar w:fldCharType="begin"/>
        </w:r>
        <w:r>
          <w:rPr>
            <w:noProof/>
            <w:webHidden/>
          </w:rPr>
          <w:instrText xml:space="preserve"> PAGEREF _Toc512509574 \h </w:instrText>
        </w:r>
        <w:r>
          <w:rPr>
            <w:noProof/>
            <w:webHidden/>
          </w:rPr>
        </w:r>
      </w:ins>
      <w:r>
        <w:rPr>
          <w:noProof/>
          <w:webHidden/>
        </w:rPr>
        <w:fldChar w:fldCharType="separate"/>
      </w:r>
      <w:ins w:id="29" w:author="Ambika KSM" w:date="2018-04-26T12:37:00Z">
        <w:r>
          <w:rPr>
            <w:noProof/>
            <w:webHidden/>
          </w:rPr>
          <w:t>9</w:t>
        </w:r>
        <w:r>
          <w:rPr>
            <w:noProof/>
            <w:webHidden/>
          </w:rPr>
          <w:fldChar w:fldCharType="end"/>
        </w:r>
        <w:r w:rsidRPr="005517CB">
          <w:rPr>
            <w:rStyle w:val="Hyperlink"/>
            <w:noProof/>
          </w:rPr>
          <w:fldChar w:fldCharType="end"/>
        </w:r>
      </w:ins>
    </w:p>
    <w:p w14:paraId="72CAFD88" w14:textId="1C4F95B4" w:rsidR="00B37EA2" w:rsidRDefault="00B37EA2">
      <w:pPr>
        <w:pStyle w:val="TOC2"/>
        <w:tabs>
          <w:tab w:val="right" w:pos="9016"/>
        </w:tabs>
        <w:rPr>
          <w:ins w:id="30" w:author="Ambika KSM" w:date="2018-04-26T12:37:00Z"/>
          <w:rFonts w:eastAsiaTheme="minorEastAsia"/>
          <w:b w:val="0"/>
          <w:bCs w:val="0"/>
          <w:smallCaps w:val="0"/>
          <w:noProof/>
          <w:lang w:eastAsia="en-IN"/>
        </w:rPr>
      </w:pPr>
      <w:ins w:id="31"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"_Toc512509575"</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openHID(String devicePath)</w:t>
        </w:r>
        <w:r>
          <w:rPr>
            <w:noProof/>
            <w:webHidden/>
          </w:rPr>
          <w:tab/>
        </w:r>
        <w:r>
          <w:rPr>
            <w:noProof/>
            <w:webHidden/>
          </w:rPr>
          <w:fldChar w:fldCharType="begin"/>
        </w:r>
        <w:r>
          <w:rPr>
            <w:noProof/>
            <w:webHidden/>
          </w:rPr>
          <w:instrText xml:space="preserve"> PAGEREF _Toc512509575 \h </w:instrText>
        </w:r>
        <w:r>
          <w:rPr>
            <w:noProof/>
            <w:webHidden/>
          </w:rPr>
        </w:r>
      </w:ins>
      <w:r>
        <w:rPr>
          <w:noProof/>
          <w:webHidden/>
        </w:rPr>
        <w:fldChar w:fldCharType="separate"/>
      </w:r>
      <w:ins w:id="32" w:author="Ambika KSM" w:date="2018-04-26T12:37:00Z">
        <w:r>
          <w:rPr>
            <w:noProof/>
            <w:webHidden/>
          </w:rPr>
          <w:t>10</w:t>
        </w:r>
        <w:r>
          <w:rPr>
            <w:noProof/>
            <w:webHidden/>
          </w:rPr>
          <w:fldChar w:fldCharType="end"/>
        </w:r>
        <w:r w:rsidRPr="005517CB">
          <w:rPr>
            <w:rStyle w:val="Hyperlink"/>
            <w:noProof/>
          </w:rPr>
          <w:fldChar w:fldCharType="end"/>
        </w:r>
      </w:ins>
    </w:p>
    <w:p w14:paraId="706D2CA2" w14:textId="07510D2C" w:rsidR="00B37EA2" w:rsidRDefault="00B37EA2">
      <w:pPr>
        <w:pStyle w:val="TOC2"/>
        <w:tabs>
          <w:tab w:val="right" w:pos="9016"/>
        </w:tabs>
        <w:rPr>
          <w:ins w:id="33" w:author="Ambika KSM" w:date="2018-04-26T12:37:00Z"/>
          <w:rFonts w:eastAsiaTheme="minorEastAsia"/>
          <w:b w:val="0"/>
          <w:bCs w:val="0"/>
          <w:smallCaps w:val="0"/>
          <w:noProof/>
          <w:lang w:eastAsia="en-IN"/>
        </w:rPr>
      </w:pPr>
      <w:ins w:id="34"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"_Toc512509576"</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writeData(std::vector &lt;unsigned char&gt; &amp;inBuffer)</w:t>
        </w:r>
        <w:r>
          <w:rPr>
            <w:noProof/>
            <w:webHidden/>
          </w:rPr>
          <w:tab/>
        </w:r>
        <w:r>
          <w:rPr>
            <w:noProof/>
            <w:webHidden/>
          </w:rPr>
          <w:fldChar w:fldCharType="begin"/>
        </w:r>
        <w:r>
          <w:rPr>
            <w:noProof/>
            <w:webHidden/>
          </w:rPr>
          <w:instrText xml:space="preserve"> PAGEREF _Toc512509576 \h </w:instrText>
        </w:r>
        <w:r>
          <w:rPr>
            <w:noProof/>
            <w:webHidden/>
          </w:rPr>
        </w:r>
      </w:ins>
      <w:r>
        <w:rPr>
          <w:noProof/>
          <w:webHidden/>
        </w:rPr>
        <w:fldChar w:fldCharType="separate"/>
      </w:r>
      <w:ins w:id="35" w:author="Ambika KSM" w:date="2018-04-26T12:37:00Z">
        <w:r>
          <w:rPr>
            <w:noProof/>
            <w:webHidden/>
          </w:rPr>
          <w:t>10</w:t>
        </w:r>
        <w:r>
          <w:rPr>
            <w:noProof/>
            <w:webHidden/>
          </w:rPr>
          <w:fldChar w:fldCharType="end"/>
        </w:r>
        <w:r w:rsidRPr="005517CB">
          <w:rPr>
            <w:rStyle w:val="Hyperlink"/>
            <w:noProof/>
          </w:rPr>
          <w:fldChar w:fldCharType="end"/>
        </w:r>
      </w:ins>
    </w:p>
    <w:p w14:paraId="27564827" w14:textId="5243FEDC" w:rsidR="00B37EA2" w:rsidRDefault="00B37EA2">
      <w:pPr>
        <w:pStyle w:val="TOC2"/>
        <w:tabs>
          <w:tab w:val="right" w:pos="9016"/>
        </w:tabs>
        <w:rPr>
          <w:ins w:id="36" w:author="Ambika KSM" w:date="2018-04-26T12:37:00Z"/>
          <w:rFonts w:eastAsiaTheme="minorEastAsia"/>
          <w:b w:val="0"/>
          <w:bCs w:val="0"/>
          <w:smallCaps w:val="0"/>
          <w:noProof/>
          <w:lang w:eastAsia="en-IN"/>
        </w:rPr>
      </w:pPr>
      <w:ins w:id="37"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"_Toc512509577"</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readData(std::vector &lt;unsigned char&gt; &amp;outBuffer);</w:t>
        </w:r>
        <w:r>
          <w:rPr>
            <w:noProof/>
            <w:webHidden/>
          </w:rPr>
          <w:tab/>
        </w:r>
        <w:r>
          <w:rPr>
            <w:noProof/>
            <w:webHidden/>
          </w:rPr>
          <w:fldChar w:fldCharType="begin"/>
        </w:r>
        <w:r>
          <w:rPr>
            <w:noProof/>
            <w:webHidden/>
          </w:rPr>
          <w:instrText xml:space="preserve"> PAGEREF _Toc512509577 \h </w:instrText>
        </w:r>
        <w:r>
          <w:rPr>
            <w:noProof/>
            <w:webHidden/>
          </w:rPr>
        </w:r>
      </w:ins>
      <w:r>
        <w:rPr>
          <w:noProof/>
          <w:webHidden/>
        </w:rPr>
        <w:fldChar w:fldCharType="separate"/>
      </w:r>
      <w:ins w:id="38" w:author="Ambika KSM" w:date="2018-04-26T12:37:00Z">
        <w:r>
          <w:rPr>
            <w:noProof/>
            <w:webHidden/>
          </w:rPr>
          <w:t>11</w:t>
        </w:r>
        <w:r>
          <w:rPr>
            <w:noProof/>
            <w:webHidden/>
          </w:rPr>
          <w:fldChar w:fldCharType="end"/>
        </w:r>
        <w:r w:rsidRPr="005517CB">
          <w:rPr>
            <w:rStyle w:val="Hyperlink"/>
            <w:noProof/>
          </w:rPr>
          <w:fldChar w:fldCharType="end"/>
        </w:r>
      </w:ins>
    </w:p>
    <w:p w14:paraId="341AB90A" w14:textId="3C0B1EAC" w:rsidR="00B37EA2" w:rsidRDefault="00B37EA2">
      <w:pPr>
        <w:pStyle w:val="TOC2"/>
        <w:tabs>
          <w:tab w:val="right" w:pos="9016"/>
        </w:tabs>
        <w:rPr>
          <w:ins w:id="39" w:author="Ambika KSM" w:date="2018-04-26T12:37:00Z"/>
          <w:rFonts w:eastAsiaTheme="minorEastAsia"/>
          <w:b w:val="0"/>
          <w:bCs w:val="0"/>
          <w:smallCaps w:val="0"/>
          <w:noProof/>
          <w:lang w:eastAsia="en-IN"/>
        </w:rPr>
      </w:pPr>
      <w:ins w:id="40"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"_Toc512509578"</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BOOL closeHID()</w:t>
        </w:r>
        <w:r>
          <w:rPr>
            <w:noProof/>
            <w:webHidden/>
          </w:rPr>
          <w:tab/>
        </w:r>
        <w:r>
          <w:rPr>
            <w:noProof/>
            <w:webHidden/>
          </w:rPr>
          <w:fldChar w:fldCharType="begin"/>
        </w:r>
        <w:r>
          <w:rPr>
            <w:noProof/>
            <w:webHidden/>
          </w:rPr>
          <w:instrText xml:space="preserve"> PAGEREF _Toc512509578 \h </w:instrText>
        </w:r>
        <w:r>
          <w:rPr>
            <w:noProof/>
            <w:webHidden/>
          </w:rPr>
        </w:r>
      </w:ins>
      <w:r>
        <w:rPr>
          <w:noProof/>
          <w:webHidden/>
        </w:rPr>
        <w:fldChar w:fldCharType="separate"/>
      </w:r>
      <w:ins w:id="41" w:author="Ambika KSM" w:date="2018-04-26T12:37:00Z">
        <w:r>
          <w:rPr>
            <w:noProof/>
            <w:webHidden/>
          </w:rPr>
          <w:t>12</w:t>
        </w:r>
        <w:r>
          <w:rPr>
            <w:noProof/>
            <w:webHidden/>
          </w:rPr>
          <w:fldChar w:fldCharType="end"/>
        </w:r>
        <w:r w:rsidRPr="005517CB">
          <w:rPr>
            <w:rStyle w:val="Hyperlink"/>
            <w:noProof/>
          </w:rPr>
          <w:fldChar w:fldCharType="end"/>
        </w:r>
      </w:ins>
    </w:p>
    <w:p w14:paraId="0039894E" w14:textId="75E3F394" w:rsidR="00B37EA2" w:rsidRDefault="00B37EA2">
      <w:pPr>
        <w:pStyle w:val="TOC1"/>
        <w:tabs>
          <w:tab w:val="right" w:pos="9016"/>
        </w:tabs>
        <w:rPr>
          <w:ins w:id="42" w:author="Ambika KSM" w:date="2018-04-26T12:37:00Z"/>
          <w:rFonts w:eastAsiaTheme="minorEastAsia"/>
          <w:b w:val="0"/>
          <w:bCs w:val="0"/>
          <w:caps w:val="0"/>
          <w:noProof/>
          <w:u w:val="none"/>
          <w:lang w:eastAsia="en-IN"/>
        </w:rPr>
      </w:pPr>
      <w:ins w:id="43" w:author="Ambika KSM" w:date="2018-04-26T12:37:00Z">
        <w:r w:rsidRPr="005517CB">
          <w:rPr>
            <w:rStyle w:val="Hyperlink"/>
            <w:noProof/>
          </w:rPr>
          <w:fldChar w:fldCharType="begin"/>
        </w:r>
        <w:r w:rsidRPr="005517CB">
          <w:rPr>
            <w:rStyle w:val="Hyperlink"/>
            <w:noProof/>
          </w:rPr>
          <w:instrText xml:space="preserve"> </w:instrText>
        </w:r>
        <w:r>
          <w:rPr>
            <w:noProof/>
          </w:rPr>
          <w:instrText>HYPERLINK \l "_Toc512509579"</w:instrText>
        </w:r>
        <w:r w:rsidRPr="005517CB">
          <w:rPr>
            <w:rStyle w:val="Hyperlink"/>
            <w:noProof/>
          </w:rPr>
          <w:instrText xml:space="preserve"> </w:instrText>
        </w:r>
        <w:r w:rsidRPr="005517CB">
          <w:rPr>
            <w:rStyle w:val="Hyperlink"/>
            <w:noProof/>
          </w:rPr>
        </w:r>
        <w:r w:rsidRPr="005517CB">
          <w:rPr>
            <w:rStyle w:val="Hyperlink"/>
            <w:noProof/>
          </w:rPr>
          <w:fldChar w:fldCharType="separate"/>
        </w:r>
        <w:r w:rsidRPr="005517CB">
          <w:rPr>
            <w:rStyle w:val="Hyperlink"/>
            <w:noProof/>
          </w:rPr>
          <w:t>Support</w:t>
        </w:r>
        <w:r>
          <w:rPr>
            <w:noProof/>
            <w:webHidden/>
          </w:rPr>
          <w:tab/>
        </w:r>
        <w:r>
          <w:rPr>
            <w:noProof/>
            <w:webHidden/>
          </w:rPr>
          <w:fldChar w:fldCharType="begin"/>
        </w:r>
        <w:r>
          <w:rPr>
            <w:noProof/>
            <w:webHidden/>
          </w:rPr>
          <w:instrText xml:space="preserve"> PAGEREF _Toc512509579 \h </w:instrText>
        </w:r>
        <w:r>
          <w:rPr>
            <w:noProof/>
            <w:webHidden/>
          </w:rPr>
        </w:r>
      </w:ins>
      <w:r>
        <w:rPr>
          <w:noProof/>
          <w:webHidden/>
        </w:rPr>
        <w:fldChar w:fldCharType="separate"/>
      </w:r>
      <w:ins w:id="44" w:author="Ambika KSM" w:date="2018-04-26T12:37:00Z">
        <w:r>
          <w:rPr>
            <w:noProof/>
            <w:webHidden/>
          </w:rPr>
          <w:t>14</w:t>
        </w:r>
        <w:r>
          <w:rPr>
            <w:noProof/>
            <w:webHidden/>
          </w:rPr>
          <w:fldChar w:fldCharType="end"/>
        </w:r>
        <w:r w:rsidRPr="005517CB">
          <w:rPr>
            <w:rStyle w:val="Hyperlink"/>
            <w:noProof/>
          </w:rPr>
          <w:fldChar w:fldCharType="end"/>
        </w:r>
      </w:ins>
    </w:p>
    <w:p w14:paraId="7FDB83E7" w14:textId="5BD9FB71" w:rsidR="00C72DD1" w:rsidDel="00B37EA2" w:rsidRDefault="00C72DD1">
      <w:pPr>
        <w:pStyle w:val="TOC1"/>
        <w:tabs>
          <w:tab w:val="right" w:pos="9016"/>
        </w:tabs>
        <w:rPr>
          <w:del w:id="45" w:author="Ambika KSM" w:date="2018-04-26T12:37:00Z"/>
          <w:rFonts w:eastAsiaTheme="minorEastAsia"/>
          <w:b w:val="0"/>
          <w:bCs w:val="0"/>
          <w:caps w:val="0"/>
          <w:noProof/>
          <w:u w:val="none"/>
          <w:lang w:eastAsia="en-IN"/>
        </w:rPr>
      </w:pPr>
      <w:del w:id="46" w:author="Ambika KSM" w:date="2018-04-26T12:37:00Z">
        <w:r w:rsidRPr="00B37EA2" w:rsidDel="00B37EA2">
          <w:rPr>
            <w:noProof/>
            <w:rPrChange w:id="47" w:author="Ambika KSM" w:date="2018-04-26T12:37:00Z">
              <w:rPr>
                <w:rStyle w:val="Hyperlink"/>
                <w:noProof/>
              </w:rPr>
            </w:rPrChange>
          </w:rPr>
          <w:delText>Introduction to OpenCV</w:delText>
        </w:r>
        <w:r w:rsidDel="00B37EA2">
          <w:rPr>
            <w:noProof/>
            <w:webHidden/>
          </w:rPr>
          <w:tab/>
          <w:delText>3</w:delText>
        </w:r>
      </w:del>
    </w:p>
    <w:p w14:paraId="23604382" w14:textId="3A1450D4" w:rsidR="00C72DD1" w:rsidDel="00B37EA2" w:rsidRDefault="00C72DD1">
      <w:pPr>
        <w:pStyle w:val="TOC2"/>
        <w:tabs>
          <w:tab w:val="right" w:pos="9016"/>
        </w:tabs>
        <w:rPr>
          <w:del w:id="48" w:author="Ambika KSM" w:date="2018-04-26T12:37:00Z"/>
          <w:rFonts w:eastAsiaTheme="minorEastAsia"/>
          <w:b w:val="0"/>
          <w:bCs w:val="0"/>
          <w:smallCaps w:val="0"/>
          <w:noProof/>
          <w:lang w:eastAsia="en-IN"/>
        </w:rPr>
      </w:pPr>
      <w:del w:id="49" w:author="Ambika KSM" w:date="2018-04-26T12:37:00Z">
        <w:r w:rsidRPr="00B37EA2" w:rsidDel="00B37EA2">
          <w:rPr>
            <w:noProof/>
            <w:rPrChange w:id="50" w:author="Ambika KSM" w:date="2018-04-26T12:37:00Z">
              <w:rPr>
                <w:rStyle w:val="Hyperlink"/>
                <w:noProof/>
              </w:rPr>
            </w:rPrChange>
          </w:rPr>
          <w:delText>Description</w:delText>
        </w:r>
        <w:r w:rsidDel="00B37EA2">
          <w:rPr>
            <w:noProof/>
            <w:webHidden/>
          </w:rPr>
          <w:tab/>
          <w:delText>3</w:delText>
        </w:r>
      </w:del>
    </w:p>
    <w:p w14:paraId="3F0A9F2E" w14:textId="3C26F697" w:rsidR="00C72DD1" w:rsidDel="00B37EA2" w:rsidRDefault="00C72DD1">
      <w:pPr>
        <w:pStyle w:val="TOC1"/>
        <w:tabs>
          <w:tab w:val="right" w:pos="9016"/>
        </w:tabs>
        <w:rPr>
          <w:del w:id="51" w:author="Ambika KSM" w:date="2018-04-26T12:37:00Z"/>
          <w:rFonts w:eastAsiaTheme="minorEastAsia"/>
          <w:b w:val="0"/>
          <w:bCs w:val="0"/>
          <w:caps w:val="0"/>
          <w:noProof/>
          <w:u w:val="none"/>
          <w:lang w:eastAsia="en-IN"/>
        </w:rPr>
      </w:pPr>
      <w:del w:id="52" w:author="Ambika KSM" w:date="2018-04-26T12:37:00Z">
        <w:r w:rsidRPr="00B37EA2" w:rsidDel="00B37EA2">
          <w:rPr>
            <w:noProof/>
            <w:rPrChange w:id="53" w:author="Ambika KSM" w:date="2018-04-26T12:37:00Z">
              <w:rPr>
                <w:rStyle w:val="Hyperlink"/>
                <w:noProof/>
              </w:rPr>
            </w:rPrChange>
          </w:rPr>
          <w:delText xml:space="preserve">Introduced APIs </w:delText>
        </w:r>
        <w:r w:rsidDel="00B37EA2">
          <w:rPr>
            <w:noProof/>
            <w:webHidden/>
          </w:rPr>
          <w:tab/>
          <w:delText>4</w:delText>
        </w:r>
      </w:del>
    </w:p>
    <w:p w14:paraId="15897018" w14:textId="73B51969" w:rsidR="00C72DD1" w:rsidDel="00B37EA2" w:rsidRDefault="00C72DD1">
      <w:pPr>
        <w:pStyle w:val="TOC2"/>
        <w:tabs>
          <w:tab w:val="right" w:pos="9016"/>
        </w:tabs>
        <w:rPr>
          <w:del w:id="54" w:author="Ambika KSM" w:date="2018-04-26T12:37:00Z"/>
          <w:rFonts w:eastAsiaTheme="minorEastAsia"/>
          <w:b w:val="0"/>
          <w:bCs w:val="0"/>
          <w:smallCaps w:val="0"/>
          <w:noProof/>
          <w:lang w:eastAsia="en-IN"/>
        </w:rPr>
      </w:pPr>
      <w:del w:id="55" w:author="Ambika KSM" w:date="2018-04-26T12:37:00Z">
        <w:r w:rsidRPr="00B37EA2" w:rsidDel="00B37EA2">
          <w:rPr>
            <w:noProof/>
            <w:rPrChange w:id="56" w:author="Ambika KSM" w:date="2018-04-26T12:37:00Z">
              <w:rPr>
                <w:rStyle w:val="Hyperlink"/>
                <w:noProof/>
              </w:rPr>
            </w:rPrChange>
          </w:rPr>
          <w:delText>BOOL getDevices (int &amp;devices);</w:delText>
        </w:r>
        <w:r w:rsidDel="00B37EA2">
          <w:rPr>
            <w:noProof/>
            <w:webHidden/>
          </w:rPr>
          <w:tab/>
          <w:delText>4</w:delText>
        </w:r>
      </w:del>
    </w:p>
    <w:p w14:paraId="549E0E07" w14:textId="6A89F2C3" w:rsidR="00C72DD1" w:rsidDel="00B37EA2" w:rsidRDefault="00C72DD1">
      <w:pPr>
        <w:pStyle w:val="TOC2"/>
        <w:tabs>
          <w:tab w:val="right" w:pos="9016"/>
        </w:tabs>
        <w:rPr>
          <w:del w:id="57" w:author="Ambika KSM" w:date="2018-04-26T12:37:00Z"/>
          <w:rFonts w:eastAsiaTheme="minorEastAsia"/>
          <w:b w:val="0"/>
          <w:bCs w:val="0"/>
          <w:smallCaps w:val="0"/>
          <w:noProof/>
          <w:lang w:eastAsia="en-IN"/>
        </w:rPr>
      </w:pPr>
      <w:del w:id="58" w:author="Ambika KSM" w:date="2018-04-26T12:37:00Z">
        <w:r w:rsidRPr="00B37EA2" w:rsidDel="00B37EA2">
          <w:rPr>
            <w:noProof/>
            <w:rPrChange w:id="59" w:author="Ambika KSM" w:date="2018-04-26T12:37:00Z">
              <w:rPr>
                <w:rStyle w:val="Hyperlink"/>
                <w:noProof/>
              </w:rPr>
            </w:rPrChange>
          </w:rPr>
          <w:delText>BOOL getDeviceInfo (int index, String &amp;deviceName, String &amp;vid, String &amp;pid, String &amp;devicePath);</w:delText>
        </w:r>
        <w:r w:rsidDel="00B37EA2">
          <w:rPr>
            <w:noProof/>
            <w:webHidden/>
          </w:rPr>
          <w:tab/>
          <w:delText>4</w:delText>
        </w:r>
      </w:del>
    </w:p>
    <w:p w14:paraId="4E8CFD0E" w14:textId="72B2BF28" w:rsidR="00C72DD1" w:rsidDel="00B37EA2" w:rsidRDefault="00C72DD1">
      <w:pPr>
        <w:pStyle w:val="TOC2"/>
        <w:tabs>
          <w:tab w:val="right" w:pos="9016"/>
        </w:tabs>
        <w:rPr>
          <w:del w:id="60" w:author="Ambika KSM" w:date="2018-04-26T12:37:00Z"/>
          <w:rFonts w:eastAsiaTheme="minorEastAsia"/>
          <w:b w:val="0"/>
          <w:bCs w:val="0"/>
          <w:smallCaps w:val="0"/>
          <w:noProof/>
          <w:lang w:eastAsia="en-IN"/>
        </w:rPr>
      </w:pPr>
      <w:del w:id="61" w:author="Ambika KSM" w:date="2018-04-26T12:37:00Z">
        <w:r w:rsidRPr="00B37EA2" w:rsidDel="00B37EA2">
          <w:rPr>
            <w:noProof/>
            <w:rPrChange w:id="62" w:author="Ambika KSM" w:date="2018-04-26T12:37:00Z">
              <w:rPr>
                <w:rStyle w:val="Hyperlink"/>
                <w:noProof/>
              </w:rPr>
            </w:rPrChange>
          </w:rPr>
          <w:delText>BOOL getFormats (int &amp;formats);</w:delText>
        </w:r>
        <w:r w:rsidDel="00B37EA2">
          <w:rPr>
            <w:noProof/>
            <w:webHidden/>
          </w:rPr>
          <w:tab/>
          <w:delText>4</w:delText>
        </w:r>
      </w:del>
    </w:p>
    <w:p w14:paraId="11D4EC1D" w14:textId="3EE1B2ED" w:rsidR="00C72DD1" w:rsidDel="00B37EA2" w:rsidRDefault="00C72DD1">
      <w:pPr>
        <w:pStyle w:val="TOC2"/>
        <w:tabs>
          <w:tab w:val="right" w:pos="9016"/>
        </w:tabs>
        <w:rPr>
          <w:del w:id="63" w:author="Ambika KSM" w:date="2018-04-26T12:37:00Z"/>
          <w:rFonts w:eastAsiaTheme="minorEastAsia"/>
          <w:b w:val="0"/>
          <w:bCs w:val="0"/>
          <w:smallCaps w:val="0"/>
          <w:noProof/>
          <w:lang w:eastAsia="en-IN"/>
        </w:rPr>
      </w:pPr>
      <w:del w:id="64" w:author="Ambika KSM" w:date="2018-04-26T12:37:00Z">
        <w:r w:rsidRPr="00B37EA2" w:rsidDel="00B37EA2">
          <w:rPr>
            <w:noProof/>
            <w:rPrChange w:id="65" w:author="Ambika KSM" w:date="2018-04-26T12:37:00Z">
              <w:rPr>
                <w:rStyle w:val="Hyperlink"/>
                <w:noProof/>
              </w:rPr>
            </w:rPrChange>
          </w:rPr>
          <w:delText>BOOL getFormatType (int form</w:delText>
        </w:r>
        <w:bookmarkStart w:id="66" w:name="_GoBack"/>
        <w:bookmarkEnd w:id="66"/>
        <w:r w:rsidRPr="00B37EA2" w:rsidDel="00B37EA2">
          <w:rPr>
            <w:noProof/>
            <w:rPrChange w:id="67" w:author="Ambika KSM" w:date="2018-04-26T12:37:00Z">
              <w:rPr>
                <w:rStyle w:val="Hyperlink"/>
                <w:noProof/>
              </w:rPr>
            </w:rPrChange>
          </w:rPr>
          <w:delText>ats, String &amp;formatType, int &amp;width, int &amp;height, int &amp;fps);</w:delText>
        </w:r>
        <w:r w:rsidDel="00B37EA2">
          <w:rPr>
            <w:noProof/>
            <w:webHidden/>
          </w:rPr>
          <w:tab/>
          <w:delText>5</w:delText>
        </w:r>
      </w:del>
    </w:p>
    <w:p w14:paraId="3072C8D6" w14:textId="16D299FB" w:rsidR="00C72DD1" w:rsidDel="00B37EA2" w:rsidRDefault="00C72DD1">
      <w:pPr>
        <w:pStyle w:val="TOC2"/>
        <w:tabs>
          <w:tab w:val="right" w:pos="9016"/>
        </w:tabs>
        <w:rPr>
          <w:del w:id="68" w:author="Ambika KSM" w:date="2018-04-26T12:37:00Z"/>
          <w:rFonts w:eastAsiaTheme="minorEastAsia"/>
          <w:b w:val="0"/>
          <w:bCs w:val="0"/>
          <w:smallCaps w:val="0"/>
          <w:noProof/>
          <w:lang w:eastAsia="en-IN"/>
        </w:rPr>
      </w:pPr>
      <w:del w:id="69" w:author="Ambika KSM" w:date="2018-04-26T12:37:00Z">
        <w:r w:rsidRPr="00B37EA2" w:rsidDel="00B37EA2">
          <w:rPr>
            <w:noProof/>
            <w:rPrChange w:id="70" w:author="Ambika KSM" w:date="2018-04-26T12:37:00Z">
              <w:rPr>
                <w:rStyle w:val="Hyperlink"/>
                <w:noProof/>
              </w:rPr>
            </w:rPrChange>
          </w:rPr>
          <w:delText>BOOL setFormatType (int index);</w:delText>
        </w:r>
        <w:r w:rsidDel="00B37EA2">
          <w:rPr>
            <w:noProof/>
            <w:webHidden/>
          </w:rPr>
          <w:tab/>
          <w:delText>5</w:delText>
        </w:r>
      </w:del>
    </w:p>
    <w:p w14:paraId="3E8F8B57" w14:textId="290FA69F" w:rsidR="00C72DD1" w:rsidDel="00B37EA2" w:rsidRDefault="00C72DD1">
      <w:pPr>
        <w:pStyle w:val="TOC2"/>
        <w:tabs>
          <w:tab w:val="right" w:pos="9016"/>
        </w:tabs>
        <w:rPr>
          <w:del w:id="71" w:author="Ambika KSM" w:date="2018-04-26T12:37:00Z"/>
          <w:rFonts w:eastAsiaTheme="minorEastAsia"/>
          <w:b w:val="0"/>
          <w:bCs w:val="0"/>
          <w:smallCaps w:val="0"/>
          <w:noProof/>
          <w:lang w:eastAsia="en-IN"/>
        </w:rPr>
      </w:pPr>
      <w:del w:id="72" w:author="Ambika KSM" w:date="2018-04-26T12:37:00Z">
        <w:r w:rsidRPr="00B37EA2" w:rsidDel="00B37EA2">
          <w:rPr>
            <w:noProof/>
            <w:rPrChange w:id="73" w:author="Ambika KSM" w:date="2018-04-26T12:37:00Z">
              <w:rPr>
                <w:rStyle w:val="Hyperlink"/>
                <w:noProof/>
              </w:rPr>
            </w:rPrChange>
          </w:rPr>
          <w:delText>BOOL get (int propId, long &amp;min, long &amp;max, long &amp;steppingDelta, long &amp;supportedMode, long &amp;currentValue, long &amp;currentMode, long &amp;defaultValue);</w:delText>
        </w:r>
        <w:r w:rsidDel="00B37EA2">
          <w:rPr>
            <w:noProof/>
            <w:webHidden/>
          </w:rPr>
          <w:tab/>
          <w:delText>6</w:delText>
        </w:r>
      </w:del>
    </w:p>
    <w:p w14:paraId="23E15B07" w14:textId="6DAD67A9" w:rsidR="00C72DD1" w:rsidDel="00B37EA2" w:rsidRDefault="00C72DD1">
      <w:pPr>
        <w:pStyle w:val="TOC2"/>
        <w:tabs>
          <w:tab w:val="right" w:pos="9016"/>
        </w:tabs>
        <w:rPr>
          <w:del w:id="74" w:author="Ambika KSM" w:date="2018-04-26T12:37:00Z"/>
          <w:rFonts w:eastAsiaTheme="minorEastAsia"/>
          <w:b w:val="0"/>
          <w:bCs w:val="0"/>
          <w:smallCaps w:val="0"/>
          <w:noProof/>
          <w:lang w:eastAsia="en-IN"/>
        </w:rPr>
      </w:pPr>
      <w:del w:id="75" w:author="Ambika KSM" w:date="2018-04-26T12:37:00Z">
        <w:r w:rsidRPr="00B37EA2" w:rsidDel="00B37EA2">
          <w:rPr>
            <w:noProof/>
            <w:rPrChange w:id="76" w:author="Ambika KSM" w:date="2018-04-26T12:37:00Z">
              <w:rPr>
                <w:rStyle w:val="Hyperlink"/>
                <w:noProof/>
              </w:rPr>
            </w:rPrChange>
          </w:rPr>
          <w:delText>BOOL set(int propId, long value, long mode);</w:delText>
        </w:r>
        <w:r w:rsidDel="00B37EA2">
          <w:rPr>
            <w:noProof/>
            <w:webHidden/>
          </w:rPr>
          <w:tab/>
          <w:delText>7</w:delText>
        </w:r>
      </w:del>
    </w:p>
    <w:p w14:paraId="176DEDE4" w14:textId="49D70B43" w:rsidR="00C72DD1" w:rsidDel="00B37EA2" w:rsidRDefault="00C72DD1">
      <w:pPr>
        <w:pStyle w:val="TOC2"/>
        <w:tabs>
          <w:tab w:val="right" w:pos="9016"/>
        </w:tabs>
        <w:rPr>
          <w:del w:id="77" w:author="Ambika KSM" w:date="2018-04-26T12:37:00Z"/>
          <w:rFonts w:eastAsiaTheme="minorEastAsia"/>
          <w:b w:val="0"/>
          <w:bCs w:val="0"/>
          <w:smallCaps w:val="0"/>
          <w:noProof/>
          <w:lang w:eastAsia="en-IN"/>
        </w:rPr>
      </w:pPr>
      <w:del w:id="78" w:author="Ambika KSM" w:date="2018-04-26T12:37:00Z">
        <w:r w:rsidRPr="00B37EA2" w:rsidDel="00B37EA2">
          <w:rPr>
            <w:noProof/>
            <w:rPrChange w:id="79" w:author="Ambika KSM" w:date="2018-04-26T12:37:00Z">
              <w:rPr>
                <w:rStyle w:val="Hyperlink"/>
                <w:noProof/>
              </w:rPr>
            </w:rPrChange>
          </w:rPr>
          <w:delText>BOOL openHID(String devicePath);</w:delText>
        </w:r>
        <w:r w:rsidDel="00B37EA2">
          <w:rPr>
            <w:noProof/>
            <w:webHidden/>
          </w:rPr>
          <w:tab/>
          <w:delText>7</w:delText>
        </w:r>
      </w:del>
    </w:p>
    <w:p w14:paraId="6F4C0F34" w14:textId="53F83073" w:rsidR="00C72DD1" w:rsidDel="00B37EA2" w:rsidRDefault="00C72DD1">
      <w:pPr>
        <w:pStyle w:val="TOC2"/>
        <w:tabs>
          <w:tab w:val="right" w:pos="9016"/>
        </w:tabs>
        <w:rPr>
          <w:del w:id="80" w:author="Ambika KSM" w:date="2018-04-26T12:37:00Z"/>
          <w:rFonts w:eastAsiaTheme="minorEastAsia"/>
          <w:b w:val="0"/>
          <w:bCs w:val="0"/>
          <w:smallCaps w:val="0"/>
          <w:noProof/>
          <w:lang w:eastAsia="en-IN"/>
        </w:rPr>
      </w:pPr>
      <w:del w:id="81" w:author="Ambika KSM" w:date="2018-04-26T12:37:00Z">
        <w:r w:rsidRPr="00B37EA2" w:rsidDel="00B37EA2">
          <w:rPr>
            <w:noProof/>
            <w:rPrChange w:id="82" w:author="Ambika KSM" w:date="2018-04-26T12:37:00Z">
              <w:rPr>
                <w:rStyle w:val="Hyperlink"/>
                <w:noProof/>
              </w:rPr>
            </w:rPrChange>
          </w:rPr>
          <w:delText>BOOL writeData (std::vector &lt;unsigned char&gt; &amp;inBuffer)</w:delText>
        </w:r>
        <w:r w:rsidDel="00B37EA2">
          <w:rPr>
            <w:noProof/>
            <w:webHidden/>
          </w:rPr>
          <w:tab/>
          <w:delText>8</w:delText>
        </w:r>
      </w:del>
    </w:p>
    <w:p w14:paraId="53F033C0" w14:textId="1EEACF86" w:rsidR="00C72DD1" w:rsidDel="00B37EA2" w:rsidRDefault="00C72DD1">
      <w:pPr>
        <w:pStyle w:val="TOC2"/>
        <w:tabs>
          <w:tab w:val="right" w:pos="9016"/>
        </w:tabs>
        <w:rPr>
          <w:del w:id="83" w:author="Ambika KSM" w:date="2018-04-26T12:37:00Z"/>
          <w:rFonts w:eastAsiaTheme="minorEastAsia"/>
          <w:b w:val="0"/>
          <w:bCs w:val="0"/>
          <w:smallCaps w:val="0"/>
          <w:noProof/>
          <w:lang w:eastAsia="en-IN"/>
        </w:rPr>
      </w:pPr>
      <w:del w:id="84" w:author="Ambika KSM" w:date="2018-04-26T12:37:00Z">
        <w:r w:rsidRPr="00B37EA2" w:rsidDel="00B37EA2">
          <w:rPr>
            <w:noProof/>
            <w:rPrChange w:id="85" w:author="Ambika KSM" w:date="2018-04-26T12:37:00Z">
              <w:rPr>
                <w:rStyle w:val="Hyperlink"/>
                <w:noProof/>
              </w:rPr>
            </w:rPrChange>
          </w:rPr>
          <w:delText>BOOL readData (std::vector &lt;unsigned char&gt; &amp;outBuffer);</w:delText>
        </w:r>
        <w:r w:rsidDel="00B37EA2">
          <w:rPr>
            <w:noProof/>
            <w:webHidden/>
          </w:rPr>
          <w:tab/>
          <w:delText>8</w:delText>
        </w:r>
      </w:del>
    </w:p>
    <w:p w14:paraId="40FE4250" w14:textId="235F2570" w:rsidR="00C72DD1" w:rsidDel="00B37EA2" w:rsidRDefault="00C72DD1">
      <w:pPr>
        <w:pStyle w:val="TOC2"/>
        <w:tabs>
          <w:tab w:val="right" w:pos="9016"/>
        </w:tabs>
        <w:rPr>
          <w:del w:id="86" w:author="Ambika KSM" w:date="2018-04-26T12:37:00Z"/>
          <w:rFonts w:eastAsiaTheme="minorEastAsia"/>
          <w:b w:val="0"/>
          <w:bCs w:val="0"/>
          <w:smallCaps w:val="0"/>
          <w:noProof/>
          <w:lang w:eastAsia="en-IN"/>
        </w:rPr>
      </w:pPr>
      <w:del w:id="87" w:author="Ambika KSM" w:date="2018-04-26T12:37:00Z">
        <w:r w:rsidRPr="00B37EA2" w:rsidDel="00B37EA2">
          <w:rPr>
            <w:noProof/>
            <w:rPrChange w:id="88" w:author="Ambika KSM" w:date="2018-04-26T12:37:00Z">
              <w:rPr>
                <w:rStyle w:val="Hyperlink"/>
                <w:noProof/>
              </w:rPr>
            </w:rPrChange>
          </w:rPr>
          <w:delText>BOOL closeHID();</w:delText>
        </w:r>
        <w:r w:rsidDel="00B37EA2">
          <w:rPr>
            <w:noProof/>
            <w:webHidden/>
          </w:rPr>
          <w:tab/>
          <w:delText>8</w:delText>
        </w:r>
      </w:del>
    </w:p>
    <w:p w14:paraId="7542D0AC" w14:textId="08BA1AF7" w:rsidR="00C72DD1" w:rsidDel="00B37EA2" w:rsidRDefault="00C72DD1">
      <w:pPr>
        <w:pStyle w:val="TOC1"/>
        <w:tabs>
          <w:tab w:val="right" w:pos="9016"/>
        </w:tabs>
        <w:rPr>
          <w:del w:id="89" w:author="Ambika KSM" w:date="2018-04-26T12:37:00Z"/>
          <w:rFonts w:eastAsiaTheme="minorEastAsia"/>
          <w:b w:val="0"/>
          <w:bCs w:val="0"/>
          <w:caps w:val="0"/>
          <w:noProof/>
          <w:u w:val="none"/>
          <w:lang w:eastAsia="en-IN"/>
        </w:rPr>
      </w:pPr>
      <w:del w:id="90" w:author="Ambika KSM" w:date="2018-04-26T12:37:00Z">
        <w:r w:rsidRPr="00B37EA2" w:rsidDel="00B37EA2">
          <w:rPr>
            <w:noProof/>
            <w:rPrChange w:id="91" w:author="Ambika KSM" w:date="2018-04-26T12:37:00Z">
              <w:rPr>
                <w:rStyle w:val="Hyperlink"/>
                <w:noProof/>
              </w:rPr>
            </w:rPrChange>
          </w:rPr>
          <w:delText>Support</w:delText>
        </w:r>
        <w:r w:rsidDel="00B37EA2">
          <w:rPr>
            <w:noProof/>
            <w:webHidden/>
          </w:rPr>
          <w:tab/>
          <w:delText>9</w:delText>
        </w:r>
      </w:del>
    </w:p>
    <w:p w14:paraId="40022261" w14:textId="36DAB842" w:rsidR="00A723DD" w:rsidRDefault="005D1F3D">
      <w:r>
        <w:rPr>
          <w:rFonts w:asciiTheme="majorHAnsi" w:hAnsiTheme="majorHAnsi"/>
          <w:i/>
          <w:caps/>
          <w:sz w:val="24"/>
          <w:szCs w:val="24"/>
          <w:u w:val="single"/>
        </w:rPr>
        <w:lastRenderedPageBreak/>
        <w:fldChar w:fldCharType="end"/>
      </w:r>
      <w:r w:rsidR="00A723DD">
        <w:br w:type="page"/>
      </w:r>
    </w:p>
    <w:p w14:paraId="2CEDA819" w14:textId="70B4EFB7" w:rsidR="00070AB8" w:rsidRDefault="00070AB8" w:rsidP="00833875">
      <w:pPr>
        <w:pStyle w:val="ChapterTitleBW1"/>
      </w:pPr>
      <w:bookmarkStart w:id="92" w:name="_Toc512509565"/>
      <w:r w:rsidRPr="00833875">
        <w:lastRenderedPageBreak/>
        <w:t xml:space="preserve">Introduction to </w:t>
      </w:r>
      <w:r w:rsidR="003012F9">
        <w:t>OpenCV</w:t>
      </w:r>
      <w:bookmarkEnd w:id="92"/>
    </w:p>
    <w:p w14:paraId="0C5B2C46" w14:textId="74ACD67D" w:rsidR="003235D0" w:rsidRDefault="003235D0" w:rsidP="003235D0">
      <w:pPr>
        <w:pStyle w:val="BodyBW"/>
      </w:pPr>
      <w:bookmarkStart w:id="93" w:name="_Toc77092162"/>
      <w:bookmarkStart w:id="94" w:name="_Toc354149229"/>
      <w:bookmarkStart w:id="95" w:name="_Toc354149264"/>
      <w:bookmarkStart w:id="96" w:name="_Toc436234921"/>
      <w:r>
        <w:t xml:space="preserve">OpenCV (Open Source Computer Vision Library) is an open source computer vision and machine learning software library. OpenCV libraries are used to communicate with </w:t>
      </w:r>
      <w:r w:rsidR="00DC1BD3">
        <w:t>c</w:t>
      </w:r>
      <w:r>
        <w:t>ameras. APIs introduced in the OpenCV can be supported with all e-</w:t>
      </w:r>
      <w:r w:rsidR="007C2A19">
        <w:t>c</w:t>
      </w:r>
      <w:r>
        <w:t xml:space="preserve">on </w:t>
      </w:r>
      <w:r w:rsidR="007C2A19">
        <w:t>S</w:t>
      </w:r>
      <w:r>
        <w:t>ystems cameras.</w:t>
      </w:r>
    </w:p>
    <w:p w14:paraId="44B3D5EF" w14:textId="76D949FE" w:rsidR="006718A9" w:rsidRDefault="00B16ACA" w:rsidP="003235D0">
      <w:pPr>
        <w:pStyle w:val="BodyBW"/>
      </w:pPr>
      <w:r>
        <w:t>This document provides the details about the APIs introduced in the OpenCV Video Capture class.</w:t>
      </w:r>
    </w:p>
    <w:p w14:paraId="421328B5" w14:textId="77777777" w:rsidR="006A4309" w:rsidRDefault="006A4309" w:rsidP="006A4309">
      <w:pPr>
        <w:pStyle w:val="H1BW"/>
      </w:pPr>
      <w:bookmarkStart w:id="97" w:name="_Toc354149230"/>
      <w:bookmarkStart w:id="98" w:name="_Toc354149265"/>
      <w:bookmarkStart w:id="99" w:name="_Toc436234922"/>
      <w:bookmarkStart w:id="100" w:name="_Toc512509566"/>
      <w:bookmarkEnd w:id="93"/>
      <w:bookmarkEnd w:id="94"/>
      <w:bookmarkEnd w:id="95"/>
      <w:bookmarkEnd w:id="96"/>
      <w:r>
        <w:t>Description</w:t>
      </w:r>
      <w:bookmarkEnd w:id="97"/>
      <w:bookmarkEnd w:id="98"/>
      <w:bookmarkEnd w:id="99"/>
      <w:bookmarkEnd w:id="100"/>
    </w:p>
    <w:p w14:paraId="740D82B7" w14:textId="05BE88FB" w:rsidR="00141D5F" w:rsidRDefault="006718A9" w:rsidP="00141D5F">
      <w:pPr>
        <w:pStyle w:val="BodyBW"/>
      </w:pPr>
      <w:r>
        <w:t xml:space="preserve">The APIs introduced in the OpenCV can be used to communicate with the cameras. </w:t>
      </w:r>
      <w:r w:rsidR="00F74800">
        <w:t>Human Interface Device(</w:t>
      </w:r>
      <w:commentRangeStart w:id="101"/>
      <w:commentRangeStart w:id="102"/>
      <w:r>
        <w:t>HID</w:t>
      </w:r>
      <w:commentRangeEnd w:id="101"/>
      <w:r w:rsidR="00DC1BD3">
        <w:rPr>
          <w:rStyle w:val="CommentReference"/>
        </w:rPr>
        <w:commentReference w:id="101"/>
      </w:r>
      <w:commentRangeEnd w:id="102"/>
      <w:r w:rsidR="001B746E">
        <w:rPr>
          <w:rStyle w:val="CommentReference"/>
        </w:rPr>
        <w:commentReference w:id="102"/>
      </w:r>
      <w:r w:rsidR="00F74800">
        <w:t>)</w:t>
      </w:r>
      <w:r>
        <w:t xml:space="preserve"> related APIs were implemented in the OpenCV, which will be useful to access HID device information of the camera. The APIs introduced were solely related to communicate with camera properties and HID settings of the </w:t>
      </w:r>
      <w:r w:rsidR="004C5100">
        <w:t>c</w:t>
      </w:r>
      <w:r>
        <w:t>amera.</w:t>
      </w:r>
    </w:p>
    <w:p w14:paraId="455C93F3" w14:textId="2275CF6F" w:rsidR="006A4309" w:rsidRDefault="00C72DD1" w:rsidP="00511D03">
      <w:pPr>
        <w:pStyle w:val="ChapterTitleBW1"/>
      </w:pPr>
      <w:bookmarkStart w:id="103" w:name="_Toc354149231"/>
      <w:bookmarkStart w:id="104" w:name="_Toc354149266"/>
      <w:bookmarkStart w:id="105" w:name="_Toc436234923"/>
      <w:bookmarkStart w:id="106" w:name="_Toc512509567"/>
      <w:r>
        <w:t>Introduced</w:t>
      </w:r>
      <w:r w:rsidR="00141D5F">
        <w:t xml:space="preserve"> APIs</w:t>
      </w:r>
      <w:bookmarkEnd w:id="103"/>
      <w:bookmarkEnd w:id="104"/>
      <w:bookmarkEnd w:id="105"/>
      <w:bookmarkEnd w:id="106"/>
    </w:p>
    <w:p w14:paraId="0BA4B9A8" w14:textId="1EDC140D" w:rsidR="006A4309" w:rsidRDefault="00141D5F" w:rsidP="00511D03">
      <w:pPr>
        <w:pStyle w:val="BodyBW"/>
      </w:pPr>
      <w:r>
        <w:t xml:space="preserve">The </w:t>
      </w:r>
      <w:r w:rsidR="003307F2">
        <w:t xml:space="preserve">details regarding the </w:t>
      </w:r>
      <w:r>
        <w:t xml:space="preserve">APIs </w:t>
      </w:r>
      <w:r w:rsidR="003307F2">
        <w:t xml:space="preserve">introduced in OpenCV </w:t>
      </w:r>
      <w:r>
        <w:t>are covered in this section.</w:t>
      </w:r>
    </w:p>
    <w:p w14:paraId="4973167B" w14:textId="234D167C" w:rsidR="00141D5F" w:rsidRDefault="009974E9" w:rsidP="00141D5F">
      <w:pPr>
        <w:pStyle w:val="H1BW"/>
      </w:pPr>
      <w:bookmarkStart w:id="107" w:name="_Toc512509568"/>
      <w:r>
        <w:t xml:space="preserve">BOOL </w:t>
      </w:r>
      <w:r w:rsidR="00DB30F9">
        <w:t>getDevices(</w:t>
      </w:r>
      <w:r>
        <w:t>int &amp;devices)</w:t>
      </w:r>
      <w:bookmarkEnd w:id="107"/>
    </w:p>
    <w:p w14:paraId="2BC5DC69" w14:textId="2419A6AB" w:rsidR="00F13026" w:rsidRDefault="00141D5F" w:rsidP="0058014F">
      <w:pPr>
        <w:pStyle w:val="BodyBW"/>
      </w:pPr>
      <w:r>
        <w:t xml:space="preserve">This function </w:t>
      </w:r>
      <w:r w:rsidR="00DB30F9">
        <w:t xml:space="preserve">retrieves the number of camera devices connected to the </w:t>
      </w:r>
      <w:r w:rsidR="00C07A6A">
        <w:t>PC</w:t>
      </w:r>
      <w:r w:rsidR="00F13026">
        <w:t>.</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85"/>
        <w:gridCol w:w="3912"/>
        <w:gridCol w:w="2219"/>
      </w:tblGrid>
      <w:tr w:rsidR="00141D5F" w14:paraId="2E3FBC24" w14:textId="77777777" w:rsidTr="00F74800">
        <w:tc>
          <w:tcPr>
            <w:tcW w:w="0" w:type="auto"/>
          </w:tcPr>
          <w:p w14:paraId="27A2CA86" w14:textId="77777777" w:rsidR="00141D5F" w:rsidRDefault="00141D5F" w:rsidP="00141D5F">
            <w:pPr>
              <w:pStyle w:val="TableHeadingBW"/>
            </w:pPr>
            <w:r>
              <w:t>Parameters</w:t>
            </w:r>
          </w:p>
        </w:tc>
        <w:tc>
          <w:tcPr>
            <w:tcW w:w="0" w:type="auto"/>
          </w:tcPr>
          <w:p w14:paraId="2B4049C7" w14:textId="77777777" w:rsidR="00141D5F" w:rsidRDefault="00141D5F" w:rsidP="00141D5F">
            <w:pPr>
              <w:pStyle w:val="TableHeadingBW"/>
            </w:pPr>
            <w:r>
              <w:t>Description</w:t>
            </w:r>
          </w:p>
        </w:tc>
        <w:tc>
          <w:tcPr>
            <w:tcW w:w="0" w:type="auto"/>
          </w:tcPr>
          <w:p w14:paraId="5C5B1BA0" w14:textId="77777777" w:rsidR="00141D5F" w:rsidRDefault="00141D5F" w:rsidP="00141D5F">
            <w:pPr>
              <w:pStyle w:val="TableHeadingBW"/>
            </w:pPr>
            <w:r>
              <w:t>Return Values</w:t>
            </w:r>
          </w:p>
        </w:tc>
      </w:tr>
      <w:tr w:rsidR="00141D5F" w14:paraId="6B0D083C" w14:textId="77777777" w:rsidTr="00F74800">
        <w:tc>
          <w:tcPr>
            <w:tcW w:w="0" w:type="auto"/>
          </w:tcPr>
          <w:p w14:paraId="5E2183F3" w14:textId="73209CC2" w:rsidR="00141D5F" w:rsidRPr="00141D5F" w:rsidRDefault="00DB30F9" w:rsidP="00666034">
            <w:pPr>
              <w:pStyle w:val="TableCode"/>
            </w:pPr>
            <w:r>
              <w:t>int &amp;devices</w:t>
            </w:r>
          </w:p>
        </w:tc>
        <w:tc>
          <w:tcPr>
            <w:tcW w:w="0" w:type="auto"/>
            <w:vAlign w:val="center"/>
          </w:tcPr>
          <w:p w14:paraId="46CFD712" w14:textId="27A6A1AB" w:rsidR="00141D5F" w:rsidRDefault="00DB30F9" w:rsidP="00946DC8">
            <w:pPr>
              <w:pStyle w:val="TableBodyBW"/>
            </w:pPr>
            <w:r>
              <w:t>Number of</w:t>
            </w:r>
            <w:r w:rsidR="00F13026">
              <w:t xml:space="preserve"> camera</w:t>
            </w:r>
            <w:r>
              <w:t xml:space="preserve"> </w:t>
            </w:r>
            <w:r w:rsidR="00F13026">
              <w:t>d</w:t>
            </w:r>
            <w:r>
              <w:t>evices connected to the port is retrieved.</w:t>
            </w:r>
          </w:p>
        </w:tc>
        <w:tc>
          <w:tcPr>
            <w:tcW w:w="0" w:type="auto"/>
            <w:vAlign w:val="center"/>
          </w:tcPr>
          <w:p w14:paraId="2E7AA68E" w14:textId="77777777" w:rsidR="00141D5F" w:rsidRDefault="00141D5F" w:rsidP="00EF6AFB">
            <w:pPr>
              <w:pStyle w:val="TableBodyBW"/>
              <w:jc w:val="center"/>
            </w:pPr>
            <w:r>
              <w:t>TRUE on Success</w:t>
            </w:r>
          </w:p>
          <w:p w14:paraId="76782030" w14:textId="77777777" w:rsidR="00141D5F" w:rsidRDefault="00141D5F" w:rsidP="0094088E">
            <w:pPr>
              <w:pStyle w:val="TableBodyBW"/>
              <w:jc w:val="center"/>
            </w:pPr>
            <w:r>
              <w:t>FALSE on Failure</w:t>
            </w:r>
          </w:p>
          <w:p w14:paraId="32546755" w14:textId="5FE67817" w:rsidR="00DB30F9" w:rsidRDefault="00DB30F9" w:rsidP="0094088E">
            <w:pPr>
              <w:pStyle w:val="TableBodyBW"/>
              <w:jc w:val="center"/>
            </w:pPr>
            <w:r>
              <w:t>Number of Devices Connected</w:t>
            </w:r>
          </w:p>
        </w:tc>
      </w:tr>
    </w:tbl>
    <w:p w14:paraId="6E01D643" w14:textId="77777777" w:rsidR="00FC2F69" w:rsidRPr="00FC2F69" w:rsidRDefault="00FC2F69" w:rsidP="00FC2F69">
      <w:pPr>
        <w:pStyle w:val="BodyBW"/>
        <w:rPr>
          <w:b/>
        </w:rPr>
      </w:pPr>
      <w:bookmarkStart w:id="108" w:name="_Toc16186"/>
      <w:bookmarkStart w:id="109" w:name="_Toc354149232"/>
      <w:bookmarkStart w:id="110" w:name="_Toc354149267"/>
      <w:bookmarkStart w:id="111" w:name="_Toc436234924"/>
      <w:r w:rsidRPr="00FC2F69">
        <w:rPr>
          <w:b/>
        </w:rPr>
        <w:t>Sample Code</w:t>
      </w:r>
    </w:p>
    <w:p w14:paraId="29C52C20" w14:textId="194AF965" w:rsidR="00FC2F69" w:rsidRDefault="007A1B6C" w:rsidP="00DB6771">
      <w:pPr>
        <w:pStyle w:val="APICodeBW"/>
      </w:pPr>
      <w:r>
        <w:t>VideoCapture cap;</w:t>
      </w:r>
    </w:p>
    <w:p w14:paraId="269FDCAA" w14:textId="3261B858" w:rsidR="00C17E23" w:rsidRDefault="00C17E23" w:rsidP="00DB6771">
      <w:pPr>
        <w:pStyle w:val="APICodeBW"/>
      </w:pPr>
      <w:r>
        <w:t>if(</w:t>
      </w:r>
      <w:r w:rsidR="007A1B6C">
        <w:t>cap.</w:t>
      </w:r>
      <w:r>
        <w:t>getDevices(devices))</w:t>
      </w:r>
    </w:p>
    <w:p w14:paraId="1A78F109" w14:textId="3F7CDF3F" w:rsidR="00C17E23" w:rsidRDefault="00C17E23" w:rsidP="00DB6771">
      <w:pPr>
        <w:pStyle w:val="APICodeBW"/>
      </w:pPr>
      <w:r>
        <w:t>{</w:t>
      </w:r>
    </w:p>
    <w:p w14:paraId="348D3FF1" w14:textId="20BB629C" w:rsidR="00C17E23" w:rsidRDefault="00F86A36" w:rsidP="00F86A36">
      <w:pPr>
        <w:pStyle w:val="APICodeBW"/>
      </w:pPr>
      <w:r>
        <w:tab/>
        <w:t>cout &lt;&lt; “The number of camera devices connected to the port is ” &lt;&lt; devices &lt;&lt; ‘\n’;</w:t>
      </w:r>
    </w:p>
    <w:p w14:paraId="2F1B2A97" w14:textId="347F17B7" w:rsidR="00C17E23" w:rsidRPr="00DB6771" w:rsidRDefault="00C17E23" w:rsidP="0058014F">
      <w:pPr>
        <w:pStyle w:val="APICodeBW"/>
      </w:pPr>
      <w:r>
        <w:t>}</w:t>
      </w:r>
    </w:p>
    <w:p w14:paraId="0C3AA357" w14:textId="3B01BD71" w:rsidR="00141D5F" w:rsidRDefault="00141D5F" w:rsidP="00141D5F">
      <w:pPr>
        <w:pStyle w:val="H1BW"/>
      </w:pPr>
      <w:bookmarkStart w:id="112" w:name="_Toc512509569"/>
      <w:r>
        <w:t xml:space="preserve">BOOL </w:t>
      </w:r>
      <w:bookmarkEnd w:id="108"/>
      <w:r w:rsidR="00DB6771">
        <w:t>getDeviceInfo(int index, String &amp;deviceName, String &amp;vid, String &amp;pid, String &amp;devicePath)</w:t>
      </w:r>
      <w:bookmarkEnd w:id="112"/>
    </w:p>
    <w:p w14:paraId="707BFAC7" w14:textId="72DE2FF4" w:rsidR="0070146C" w:rsidRDefault="00DB6771" w:rsidP="00242234">
      <w:pPr>
        <w:pStyle w:val="BodyBW"/>
      </w:pPr>
      <w:r>
        <w:t xml:space="preserve">This function will retrieve the Name, Vendor </w:t>
      </w:r>
      <w:r w:rsidR="001228D1">
        <w:t>ID</w:t>
      </w:r>
      <w:r>
        <w:t xml:space="preserve">, Product </w:t>
      </w:r>
      <w:r w:rsidR="001228D1">
        <w:t>ID</w:t>
      </w:r>
      <w:r>
        <w:t xml:space="preserve"> and Path of the </w:t>
      </w:r>
      <w:r w:rsidR="00353DE6">
        <w:t>c</w:t>
      </w:r>
      <w:r>
        <w:t xml:space="preserve">amera </w:t>
      </w:r>
      <w:r w:rsidR="00353DE6">
        <w:t>d</w:t>
      </w:r>
      <w:r>
        <w:t xml:space="preserve">evice connected to the port. Before calling this API, </w:t>
      </w:r>
      <w:r w:rsidR="0061612E">
        <w:t xml:space="preserve">you must </w:t>
      </w:r>
      <w:r>
        <w:t>know the index of the camera device connected to the port.</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85"/>
        <w:gridCol w:w="3768"/>
        <w:gridCol w:w="1763"/>
      </w:tblGrid>
      <w:tr w:rsidR="00141D5F" w14:paraId="46155CD5" w14:textId="77777777" w:rsidTr="00F74800">
        <w:tc>
          <w:tcPr>
            <w:tcW w:w="0" w:type="auto"/>
          </w:tcPr>
          <w:p w14:paraId="48BB8593" w14:textId="77777777" w:rsidR="00141D5F" w:rsidRDefault="00141D5F" w:rsidP="00794DA8">
            <w:pPr>
              <w:pStyle w:val="TableHeadingBW"/>
            </w:pPr>
            <w:r>
              <w:t>Parameters</w:t>
            </w:r>
          </w:p>
        </w:tc>
        <w:tc>
          <w:tcPr>
            <w:tcW w:w="3768" w:type="dxa"/>
          </w:tcPr>
          <w:p w14:paraId="5D002FFE" w14:textId="77777777" w:rsidR="00141D5F" w:rsidRDefault="00141D5F" w:rsidP="00794DA8">
            <w:pPr>
              <w:pStyle w:val="TableHeadingBW"/>
            </w:pPr>
            <w:r>
              <w:t>Description</w:t>
            </w:r>
          </w:p>
        </w:tc>
        <w:tc>
          <w:tcPr>
            <w:tcW w:w="1763" w:type="dxa"/>
          </w:tcPr>
          <w:p w14:paraId="6B3E0A13" w14:textId="77777777" w:rsidR="00141D5F" w:rsidRDefault="00141D5F" w:rsidP="00794DA8">
            <w:pPr>
              <w:pStyle w:val="TableHeadingBW"/>
            </w:pPr>
            <w:r>
              <w:t>Return Values</w:t>
            </w:r>
          </w:p>
        </w:tc>
      </w:tr>
      <w:tr w:rsidR="00C920E5" w14:paraId="5240022B" w14:textId="77777777" w:rsidTr="00F74800">
        <w:tc>
          <w:tcPr>
            <w:tcW w:w="0" w:type="auto"/>
            <w:vAlign w:val="center"/>
          </w:tcPr>
          <w:p w14:paraId="3C9740CE" w14:textId="14215377" w:rsidR="00C920E5" w:rsidRPr="00141D5F" w:rsidRDefault="00C920E5" w:rsidP="00C920E5">
            <w:pPr>
              <w:pStyle w:val="TableCode"/>
            </w:pPr>
            <w:r>
              <w:t>int index</w:t>
            </w:r>
          </w:p>
        </w:tc>
        <w:tc>
          <w:tcPr>
            <w:tcW w:w="3768" w:type="dxa"/>
            <w:vAlign w:val="center"/>
          </w:tcPr>
          <w:p w14:paraId="119DE81E" w14:textId="32521109" w:rsidR="00C920E5" w:rsidRPr="00141D5F" w:rsidRDefault="003329FE" w:rsidP="00946DC8">
            <w:pPr>
              <w:pStyle w:val="TableBodyBW"/>
            </w:pPr>
            <w:r>
              <w:t xml:space="preserve">You must input the </w:t>
            </w:r>
            <w:r w:rsidR="001959C5">
              <w:t>c</w:t>
            </w:r>
            <w:r w:rsidR="00C920E5">
              <w:t xml:space="preserve">amera </w:t>
            </w:r>
            <w:r w:rsidR="00DF30F8">
              <w:t>d</w:t>
            </w:r>
            <w:r w:rsidR="00C920E5">
              <w:t>evice index</w:t>
            </w:r>
            <w:r>
              <w:t>.</w:t>
            </w:r>
          </w:p>
        </w:tc>
        <w:tc>
          <w:tcPr>
            <w:tcW w:w="1763" w:type="dxa"/>
            <w:vMerge w:val="restart"/>
            <w:vAlign w:val="center"/>
          </w:tcPr>
          <w:p w14:paraId="71DE9319" w14:textId="78FEEB58" w:rsidR="00C920E5" w:rsidRDefault="00C920E5" w:rsidP="00EF6AFB">
            <w:pPr>
              <w:pStyle w:val="TableBodyBW"/>
              <w:jc w:val="center"/>
            </w:pPr>
            <w:r>
              <w:t>TRUE on Success</w:t>
            </w:r>
          </w:p>
          <w:p w14:paraId="02BE1BE0" w14:textId="1CB5475B" w:rsidR="00C920E5" w:rsidRPr="00141D5F" w:rsidRDefault="00C920E5" w:rsidP="00DB6771">
            <w:pPr>
              <w:pStyle w:val="TableBodyBW"/>
              <w:jc w:val="center"/>
            </w:pPr>
            <w:r>
              <w:t>FALSE on Failure</w:t>
            </w:r>
          </w:p>
        </w:tc>
      </w:tr>
      <w:tr w:rsidR="00C920E5" w14:paraId="2A19C101" w14:textId="77777777" w:rsidTr="00F74800">
        <w:tc>
          <w:tcPr>
            <w:tcW w:w="0" w:type="auto"/>
            <w:vAlign w:val="center"/>
          </w:tcPr>
          <w:p w14:paraId="43792A3F" w14:textId="121E1DDB" w:rsidR="00C920E5" w:rsidRDefault="00C920E5" w:rsidP="00C920E5">
            <w:pPr>
              <w:pStyle w:val="TableCode"/>
            </w:pPr>
            <w:r>
              <w:t>String &amp;deviceName</w:t>
            </w:r>
          </w:p>
        </w:tc>
        <w:tc>
          <w:tcPr>
            <w:tcW w:w="3768" w:type="dxa"/>
            <w:vAlign w:val="center"/>
          </w:tcPr>
          <w:p w14:paraId="1A56872F" w14:textId="252A6108" w:rsidR="00C920E5" w:rsidRPr="00141D5F" w:rsidRDefault="00C920E5" w:rsidP="00946DC8">
            <w:pPr>
              <w:pStyle w:val="TableBodyBW"/>
            </w:pPr>
            <w:r>
              <w:t>Retrieves the Name of the camera device</w:t>
            </w:r>
            <w:r w:rsidR="003329FE">
              <w:t>.</w:t>
            </w:r>
          </w:p>
        </w:tc>
        <w:tc>
          <w:tcPr>
            <w:tcW w:w="1763" w:type="dxa"/>
            <w:vMerge/>
            <w:vAlign w:val="center"/>
          </w:tcPr>
          <w:p w14:paraId="048CD6D1" w14:textId="77777777" w:rsidR="00C920E5" w:rsidRDefault="00C920E5" w:rsidP="00EF6AFB">
            <w:pPr>
              <w:pStyle w:val="TableBodyBW"/>
              <w:jc w:val="center"/>
            </w:pPr>
          </w:p>
        </w:tc>
      </w:tr>
      <w:tr w:rsidR="00C920E5" w14:paraId="765E3DFF" w14:textId="77777777" w:rsidTr="00F74800">
        <w:tc>
          <w:tcPr>
            <w:tcW w:w="0" w:type="auto"/>
            <w:vAlign w:val="center"/>
          </w:tcPr>
          <w:p w14:paraId="64FA82AB" w14:textId="31FD6097" w:rsidR="00C920E5" w:rsidRDefault="00C920E5" w:rsidP="00C920E5">
            <w:pPr>
              <w:pStyle w:val="TableCode"/>
            </w:pPr>
            <w:r>
              <w:t>String &amp;vid</w:t>
            </w:r>
          </w:p>
        </w:tc>
        <w:tc>
          <w:tcPr>
            <w:tcW w:w="3768" w:type="dxa"/>
            <w:vAlign w:val="center"/>
          </w:tcPr>
          <w:p w14:paraId="7973CC02" w14:textId="15D411C9" w:rsidR="00C920E5" w:rsidRPr="00141D5F" w:rsidRDefault="00C920E5" w:rsidP="00946DC8">
            <w:pPr>
              <w:pStyle w:val="TableBodyBW"/>
            </w:pPr>
            <w:r>
              <w:t>Retrieves the Vendor I</w:t>
            </w:r>
            <w:r w:rsidR="00020084">
              <w:t>D</w:t>
            </w:r>
            <w:r>
              <w:t xml:space="preserve"> of the camera device</w:t>
            </w:r>
            <w:r w:rsidR="003329FE">
              <w:t>.</w:t>
            </w:r>
          </w:p>
        </w:tc>
        <w:tc>
          <w:tcPr>
            <w:tcW w:w="1763" w:type="dxa"/>
            <w:vMerge/>
            <w:vAlign w:val="center"/>
          </w:tcPr>
          <w:p w14:paraId="6A666C86" w14:textId="77777777" w:rsidR="00C920E5" w:rsidRDefault="00C920E5" w:rsidP="00EF6AFB">
            <w:pPr>
              <w:pStyle w:val="TableBodyBW"/>
              <w:jc w:val="center"/>
            </w:pPr>
          </w:p>
        </w:tc>
      </w:tr>
      <w:tr w:rsidR="00C920E5" w14:paraId="6CE054B3" w14:textId="77777777" w:rsidTr="00F74800">
        <w:tc>
          <w:tcPr>
            <w:tcW w:w="0" w:type="auto"/>
            <w:vAlign w:val="center"/>
          </w:tcPr>
          <w:p w14:paraId="0BDC6BF3" w14:textId="464AAB6B" w:rsidR="00C920E5" w:rsidRDefault="00C920E5" w:rsidP="00C920E5">
            <w:pPr>
              <w:pStyle w:val="TableCode"/>
            </w:pPr>
            <w:r>
              <w:t>String &amp;pid</w:t>
            </w:r>
          </w:p>
        </w:tc>
        <w:tc>
          <w:tcPr>
            <w:tcW w:w="3768" w:type="dxa"/>
            <w:vAlign w:val="center"/>
          </w:tcPr>
          <w:p w14:paraId="2225F663" w14:textId="7CB7F5F0" w:rsidR="00C920E5" w:rsidRPr="00141D5F" w:rsidRDefault="00C920E5" w:rsidP="00946DC8">
            <w:pPr>
              <w:pStyle w:val="TableBodyBW"/>
            </w:pPr>
            <w:r>
              <w:t>Retrieves the Product I</w:t>
            </w:r>
            <w:r w:rsidR="00020084">
              <w:t>D</w:t>
            </w:r>
            <w:r>
              <w:t xml:space="preserve"> of the camera device</w:t>
            </w:r>
            <w:r w:rsidR="003329FE">
              <w:t>.</w:t>
            </w:r>
          </w:p>
        </w:tc>
        <w:tc>
          <w:tcPr>
            <w:tcW w:w="1763" w:type="dxa"/>
            <w:vMerge/>
            <w:vAlign w:val="center"/>
          </w:tcPr>
          <w:p w14:paraId="2569F4C8" w14:textId="77777777" w:rsidR="00C920E5" w:rsidRDefault="00C920E5" w:rsidP="00EF6AFB">
            <w:pPr>
              <w:pStyle w:val="TableBodyBW"/>
              <w:jc w:val="center"/>
            </w:pPr>
          </w:p>
        </w:tc>
      </w:tr>
      <w:tr w:rsidR="00C920E5" w14:paraId="5547FBF8" w14:textId="77777777" w:rsidTr="00F74800">
        <w:tc>
          <w:tcPr>
            <w:tcW w:w="0" w:type="auto"/>
            <w:vAlign w:val="center"/>
          </w:tcPr>
          <w:p w14:paraId="33BC968D" w14:textId="03BA3D1F" w:rsidR="00C920E5" w:rsidRDefault="00C920E5" w:rsidP="00C920E5">
            <w:pPr>
              <w:pStyle w:val="TableCode"/>
            </w:pPr>
            <w:r>
              <w:t>String &amp;devicePath</w:t>
            </w:r>
          </w:p>
        </w:tc>
        <w:tc>
          <w:tcPr>
            <w:tcW w:w="3768" w:type="dxa"/>
            <w:vAlign w:val="center"/>
          </w:tcPr>
          <w:p w14:paraId="64E860B5" w14:textId="0BFF7718" w:rsidR="00C920E5" w:rsidRPr="00141D5F" w:rsidRDefault="00C920E5" w:rsidP="00946DC8">
            <w:pPr>
              <w:pStyle w:val="TableBodyBW"/>
            </w:pPr>
            <w:r>
              <w:t>Retrieves the Path of the camera device</w:t>
            </w:r>
            <w:r w:rsidR="003329FE">
              <w:t>.</w:t>
            </w:r>
          </w:p>
        </w:tc>
        <w:tc>
          <w:tcPr>
            <w:tcW w:w="1763" w:type="dxa"/>
            <w:vMerge/>
            <w:vAlign w:val="center"/>
          </w:tcPr>
          <w:p w14:paraId="41D2F684" w14:textId="77777777" w:rsidR="00C920E5" w:rsidRDefault="00C920E5" w:rsidP="00EF6AFB">
            <w:pPr>
              <w:pStyle w:val="TableBodyBW"/>
              <w:jc w:val="center"/>
            </w:pPr>
          </w:p>
        </w:tc>
      </w:tr>
    </w:tbl>
    <w:p w14:paraId="7CA00263" w14:textId="77777777" w:rsidR="00FC2F69" w:rsidRPr="00FC2F69" w:rsidRDefault="00FC2F69" w:rsidP="00FC2F69">
      <w:pPr>
        <w:pStyle w:val="BodyBW"/>
        <w:rPr>
          <w:b/>
        </w:rPr>
      </w:pPr>
      <w:bookmarkStart w:id="113" w:name="_Toc20481"/>
      <w:r w:rsidRPr="00FC2F69">
        <w:rPr>
          <w:b/>
        </w:rPr>
        <w:t>Sample Code</w:t>
      </w:r>
    </w:p>
    <w:p w14:paraId="033EDBE0" w14:textId="24C60B9C" w:rsidR="00F86A36" w:rsidRDefault="007A1B6C" w:rsidP="00DB6771">
      <w:pPr>
        <w:pStyle w:val="APICodeBW"/>
      </w:pPr>
      <w:r>
        <w:t>VideoCapture cap;</w:t>
      </w:r>
    </w:p>
    <w:p w14:paraId="71DE696D" w14:textId="25839DD0" w:rsidR="00F86A36" w:rsidRDefault="00F86A36" w:rsidP="00DB6771">
      <w:pPr>
        <w:pStyle w:val="APICodeBW"/>
      </w:pPr>
      <w:r>
        <w:lastRenderedPageBreak/>
        <w:t>if(</w:t>
      </w:r>
      <w:r w:rsidR="007A1B6C">
        <w:t>cap.</w:t>
      </w:r>
      <w:r>
        <w:t>getDevices(devices))</w:t>
      </w:r>
    </w:p>
    <w:p w14:paraId="4ACD2E6D" w14:textId="1276F4F3" w:rsidR="00F86A36" w:rsidRDefault="00F86A36" w:rsidP="00DB6771">
      <w:pPr>
        <w:pStyle w:val="APICodeBW"/>
      </w:pPr>
      <w:r>
        <w:t>{</w:t>
      </w:r>
    </w:p>
    <w:p w14:paraId="789FCBB7" w14:textId="60A82C65" w:rsidR="00F86A36" w:rsidRDefault="00F86A36" w:rsidP="00DB6771">
      <w:pPr>
        <w:pStyle w:val="APICodeBW"/>
      </w:pPr>
      <w:r>
        <w:tab/>
        <w:t>for(int i = 0; i &lt; devices; i++)</w:t>
      </w:r>
    </w:p>
    <w:p w14:paraId="2EBC03FF" w14:textId="29F88F2C" w:rsidR="00F86A36" w:rsidRDefault="00F86A36" w:rsidP="00DB6771">
      <w:pPr>
        <w:pStyle w:val="APICodeBW"/>
      </w:pPr>
      <w:r>
        <w:tab/>
        <w:t>{</w:t>
      </w:r>
    </w:p>
    <w:p w14:paraId="2E3B4328" w14:textId="1CD27912" w:rsidR="00F86A36" w:rsidRDefault="00F86A36" w:rsidP="00F86A36">
      <w:pPr>
        <w:pStyle w:val="APICodeBW"/>
      </w:pPr>
      <w:r>
        <w:tab/>
      </w:r>
      <w:r>
        <w:tab/>
        <w:t>if(</w:t>
      </w:r>
      <w:r w:rsidR="007A1B6C">
        <w:t>cap.</w:t>
      </w:r>
      <w:r>
        <w:t>getDeviceInfo(i, deviceName, vid, pid, devicePath))</w:t>
      </w:r>
    </w:p>
    <w:p w14:paraId="779A542C" w14:textId="40221F7A" w:rsidR="00F86A36" w:rsidRDefault="00F86A36" w:rsidP="00F86A36">
      <w:pPr>
        <w:pStyle w:val="APICodeBW"/>
      </w:pPr>
      <w:r>
        <w:tab/>
      </w:r>
      <w:r>
        <w:tab/>
        <w:t>{</w:t>
      </w:r>
    </w:p>
    <w:p w14:paraId="781E6934" w14:textId="63C9119F" w:rsidR="00F86A36" w:rsidRDefault="00F86A36" w:rsidP="00F86A36">
      <w:pPr>
        <w:pStyle w:val="APICodeBW"/>
      </w:pPr>
      <w:r>
        <w:tab/>
      </w:r>
      <w:r>
        <w:tab/>
      </w:r>
      <w:r>
        <w:tab/>
        <w:t xml:space="preserve">cout &lt;&lt; </w:t>
      </w:r>
      <w:r w:rsidR="004D5CD9">
        <w:t>“Camera Device Name = ” &lt;&lt; deviceName &lt;&lt; endl;</w:t>
      </w:r>
    </w:p>
    <w:p w14:paraId="256F3A71" w14:textId="3B0CD1D2" w:rsidR="004D5CD9" w:rsidRDefault="004D5CD9" w:rsidP="00F86A36">
      <w:pPr>
        <w:pStyle w:val="APICodeBW"/>
      </w:pPr>
      <w:r>
        <w:tab/>
      </w:r>
      <w:r>
        <w:tab/>
      </w:r>
      <w:r>
        <w:tab/>
        <w:t>cout &lt;&lt; “Vendor ID = ” &lt;&lt; vid &lt;&lt; endl;</w:t>
      </w:r>
    </w:p>
    <w:p w14:paraId="4799F3EB" w14:textId="0E7BEA07" w:rsidR="004D5CD9" w:rsidRDefault="004D5CD9" w:rsidP="00F86A36">
      <w:pPr>
        <w:pStyle w:val="APICodeBW"/>
      </w:pPr>
      <w:r>
        <w:tab/>
      </w:r>
      <w:r>
        <w:tab/>
      </w:r>
      <w:r>
        <w:tab/>
        <w:t>cout &lt;&lt; “Product ID = ” &lt;&lt; pid &lt;&lt; endl;</w:t>
      </w:r>
    </w:p>
    <w:p w14:paraId="14594BE5" w14:textId="4CDDDD13" w:rsidR="004D5CD9" w:rsidRDefault="004D5CD9" w:rsidP="00F86A36">
      <w:pPr>
        <w:pStyle w:val="APICodeBW"/>
      </w:pPr>
      <w:r>
        <w:tab/>
      </w:r>
      <w:r>
        <w:tab/>
      </w:r>
      <w:r>
        <w:tab/>
        <w:t>cout &lt;&lt; “Camera Device Path = ” &lt;&lt; devicePath &lt;&lt; endl;</w:t>
      </w:r>
    </w:p>
    <w:p w14:paraId="11EFFEBB" w14:textId="0C2CDE23" w:rsidR="00F86A36" w:rsidRDefault="00F86A36" w:rsidP="00F86A36">
      <w:pPr>
        <w:pStyle w:val="APICodeBW"/>
      </w:pPr>
      <w:r>
        <w:tab/>
      </w:r>
      <w:r>
        <w:tab/>
        <w:t>}</w:t>
      </w:r>
    </w:p>
    <w:p w14:paraId="379AB0C6" w14:textId="3B66B273" w:rsidR="00F86A36" w:rsidRDefault="00F86A36" w:rsidP="00DB6771">
      <w:pPr>
        <w:pStyle w:val="APICodeBW"/>
      </w:pPr>
      <w:r>
        <w:tab/>
        <w:t>}</w:t>
      </w:r>
    </w:p>
    <w:p w14:paraId="5AB5EE03" w14:textId="3C5C9D60" w:rsidR="00F86A36" w:rsidRDefault="00F86A36" w:rsidP="00DB6771">
      <w:pPr>
        <w:pStyle w:val="APICodeBW"/>
      </w:pPr>
      <w:r>
        <w:t>}</w:t>
      </w:r>
    </w:p>
    <w:p w14:paraId="203B5552" w14:textId="2252166F" w:rsidR="003A3944" w:rsidRDefault="00072BB8" w:rsidP="003A3944">
      <w:pPr>
        <w:pStyle w:val="H1BW"/>
      </w:pPr>
      <w:bookmarkStart w:id="114" w:name="_Toc512509570"/>
      <w:r>
        <w:t>BOOL getFormats</w:t>
      </w:r>
      <w:r w:rsidR="003A3944">
        <w:t>(</w:t>
      </w:r>
      <w:r w:rsidR="006066FC">
        <w:t>int &amp;formats)</w:t>
      </w:r>
      <w:bookmarkEnd w:id="113"/>
      <w:bookmarkEnd w:id="114"/>
    </w:p>
    <w:p w14:paraId="665D606E" w14:textId="2C920709" w:rsidR="007840AC" w:rsidRDefault="003A3944" w:rsidP="001463E1">
      <w:pPr>
        <w:pStyle w:val="BodyBW"/>
      </w:pPr>
      <w:r>
        <w:t xml:space="preserve">This function is used to get the </w:t>
      </w:r>
      <w:r w:rsidR="00CA58EE">
        <w:t xml:space="preserve">total number of </w:t>
      </w:r>
      <w:r w:rsidR="00557FF4">
        <w:t xml:space="preserve">Video </w:t>
      </w:r>
      <w:r w:rsidR="00CA58EE">
        <w:t xml:space="preserve">formats supported by the camera with respect to </w:t>
      </w:r>
      <w:r w:rsidR="00384645">
        <w:t>frames per second (</w:t>
      </w:r>
      <w:r w:rsidR="00CA58EE">
        <w:t>fps</w:t>
      </w:r>
      <w:r w:rsidR="00384645">
        <w:t>)</w:t>
      </w:r>
      <w:r w:rsidR="00CA58EE">
        <w:t xml:space="preserve">. </w:t>
      </w:r>
      <w:r w:rsidR="00557FF4">
        <w:t xml:space="preserve">Before calling this API, the camera </w:t>
      </w:r>
      <w:r w:rsidR="008818D5">
        <w:t>must</w:t>
      </w:r>
      <w:r w:rsidR="00557FF4">
        <w:t xml:space="preserve"> be opened.</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43"/>
        <w:gridCol w:w="2976"/>
        <w:gridCol w:w="2897"/>
      </w:tblGrid>
      <w:tr w:rsidR="00141D5F" w14:paraId="0B588A27" w14:textId="77777777" w:rsidTr="00F74800">
        <w:tc>
          <w:tcPr>
            <w:tcW w:w="1843" w:type="dxa"/>
          </w:tcPr>
          <w:p w14:paraId="30E17EEF" w14:textId="77777777" w:rsidR="00141D5F" w:rsidRDefault="00141D5F" w:rsidP="00794DA8">
            <w:pPr>
              <w:pStyle w:val="TableHeadingBW"/>
            </w:pPr>
            <w:r>
              <w:t>Parameters</w:t>
            </w:r>
          </w:p>
        </w:tc>
        <w:tc>
          <w:tcPr>
            <w:tcW w:w="2976" w:type="dxa"/>
          </w:tcPr>
          <w:p w14:paraId="55CF7648" w14:textId="77777777" w:rsidR="00141D5F" w:rsidRDefault="00141D5F" w:rsidP="00794DA8">
            <w:pPr>
              <w:pStyle w:val="TableHeadingBW"/>
            </w:pPr>
            <w:r>
              <w:t>Description</w:t>
            </w:r>
          </w:p>
        </w:tc>
        <w:tc>
          <w:tcPr>
            <w:tcW w:w="2897" w:type="dxa"/>
          </w:tcPr>
          <w:p w14:paraId="12F991BC" w14:textId="77777777" w:rsidR="00141D5F" w:rsidRDefault="00141D5F" w:rsidP="00794DA8">
            <w:pPr>
              <w:pStyle w:val="TableHeadingBW"/>
            </w:pPr>
            <w:r>
              <w:t>Return Values</w:t>
            </w:r>
          </w:p>
        </w:tc>
      </w:tr>
      <w:tr w:rsidR="00141D5F" w14:paraId="74536A74" w14:textId="77777777" w:rsidTr="00F74800">
        <w:tc>
          <w:tcPr>
            <w:tcW w:w="1843" w:type="dxa"/>
          </w:tcPr>
          <w:p w14:paraId="5EB8BE20" w14:textId="70C53EC9" w:rsidR="00141D5F" w:rsidRPr="00141D5F" w:rsidRDefault="00557FF4" w:rsidP="00666034">
            <w:pPr>
              <w:pStyle w:val="TableCode"/>
            </w:pPr>
            <w:r>
              <w:t>int &amp;formats</w:t>
            </w:r>
          </w:p>
        </w:tc>
        <w:tc>
          <w:tcPr>
            <w:tcW w:w="2976" w:type="dxa"/>
            <w:vAlign w:val="center"/>
          </w:tcPr>
          <w:p w14:paraId="7062C829" w14:textId="7F7D70F5" w:rsidR="00141D5F" w:rsidRPr="00141D5F" w:rsidRDefault="00557FF4" w:rsidP="00946DC8">
            <w:pPr>
              <w:pStyle w:val="TableBodyBW"/>
            </w:pPr>
            <w:r>
              <w:t>Retrieves the number of formats supported by the camera with respect to fps</w:t>
            </w:r>
            <w:r w:rsidR="003329FE">
              <w:t>.</w:t>
            </w:r>
          </w:p>
        </w:tc>
        <w:tc>
          <w:tcPr>
            <w:tcW w:w="2897" w:type="dxa"/>
            <w:vAlign w:val="center"/>
          </w:tcPr>
          <w:p w14:paraId="18A5B460" w14:textId="77777777" w:rsidR="00141D5F" w:rsidRPr="00141D5F" w:rsidRDefault="00141D5F" w:rsidP="00EF6AFB">
            <w:pPr>
              <w:pStyle w:val="TableBodyBW"/>
              <w:jc w:val="center"/>
            </w:pPr>
            <w:r w:rsidRPr="00141D5F">
              <w:t>TRUE on Success</w:t>
            </w:r>
          </w:p>
          <w:p w14:paraId="2E29A7B1" w14:textId="77777777" w:rsidR="00141D5F" w:rsidRDefault="00141D5F" w:rsidP="00EF6AFB">
            <w:pPr>
              <w:pStyle w:val="TableBodyBW"/>
              <w:jc w:val="center"/>
            </w:pPr>
            <w:r w:rsidRPr="00141D5F">
              <w:t>FALSE on Failure</w:t>
            </w:r>
          </w:p>
          <w:p w14:paraId="28057482" w14:textId="4B980EDC" w:rsidR="00557FF4" w:rsidRPr="00141D5F" w:rsidRDefault="00557FF4" w:rsidP="00EF6AFB">
            <w:pPr>
              <w:pStyle w:val="TableBodyBW"/>
              <w:jc w:val="center"/>
            </w:pPr>
            <w:r>
              <w:t>Number of Video formats supported.</w:t>
            </w:r>
          </w:p>
        </w:tc>
      </w:tr>
    </w:tbl>
    <w:p w14:paraId="715D18B9" w14:textId="77777777" w:rsidR="00FC2F69" w:rsidRPr="00FC2F69" w:rsidRDefault="00FC2F69" w:rsidP="00FC2F69">
      <w:pPr>
        <w:pStyle w:val="BodyBW"/>
        <w:rPr>
          <w:b/>
        </w:rPr>
      </w:pPr>
      <w:bookmarkStart w:id="115" w:name="_Toc23156"/>
      <w:r w:rsidRPr="00FC2F69">
        <w:rPr>
          <w:b/>
        </w:rPr>
        <w:t>Sample Code</w:t>
      </w:r>
    </w:p>
    <w:p w14:paraId="6AE97837" w14:textId="6D6331E3" w:rsidR="00FC2F69" w:rsidRDefault="00C17976" w:rsidP="00557FF4">
      <w:pPr>
        <w:pStyle w:val="APICodeBW"/>
      </w:pPr>
      <w:r>
        <w:t>VideoCapture cap;</w:t>
      </w:r>
    </w:p>
    <w:p w14:paraId="7BB0C1A9" w14:textId="5903B3E5" w:rsidR="00C17976" w:rsidRDefault="00C17976" w:rsidP="00C17976">
      <w:pPr>
        <w:pStyle w:val="APICodeBW"/>
      </w:pPr>
      <w:r>
        <w:t>cap.open(0);</w:t>
      </w:r>
    </w:p>
    <w:p w14:paraId="670C42D7" w14:textId="0AED6392" w:rsidR="00C17976" w:rsidRDefault="00C17976" w:rsidP="00557FF4">
      <w:pPr>
        <w:pStyle w:val="APICodeBW"/>
      </w:pPr>
      <w:r>
        <w:t>if(cap.getFormats(formats))</w:t>
      </w:r>
    </w:p>
    <w:p w14:paraId="14FC1138" w14:textId="663D02E1" w:rsidR="00C17976" w:rsidRDefault="00C17976" w:rsidP="00557FF4">
      <w:pPr>
        <w:pStyle w:val="APICodeBW"/>
      </w:pPr>
      <w:r>
        <w:t>{</w:t>
      </w:r>
    </w:p>
    <w:p w14:paraId="4DA45205" w14:textId="11DD64C0" w:rsidR="00C17976" w:rsidRDefault="00C17976" w:rsidP="00557FF4">
      <w:pPr>
        <w:pStyle w:val="APICodeBW"/>
      </w:pPr>
      <w:r>
        <w:tab/>
        <w:t>cout &lt;&lt; “The total number of formats supported by the Camera = ” &lt;&lt; formats &lt;&lt; endl;</w:t>
      </w:r>
    </w:p>
    <w:p w14:paraId="4F68CDFC" w14:textId="52F6A95E" w:rsidR="00C17976" w:rsidRDefault="00C17976" w:rsidP="00557FF4">
      <w:pPr>
        <w:pStyle w:val="APICodeBW"/>
      </w:pPr>
      <w:r>
        <w:t>}</w:t>
      </w:r>
    </w:p>
    <w:p w14:paraId="19B5D4C3" w14:textId="1C1E9457" w:rsidR="003A3944" w:rsidRDefault="003A3944" w:rsidP="003A3944">
      <w:pPr>
        <w:pStyle w:val="H1BW"/>
      </w:pPr>
      <w:bookmarkStart w:id="116" w:name="_Toc512509571"/>
      <w:r>
        <w:lastRenderedPageBreak/>
        <w:t>B</w:t>
      </w:r>
      <w:r w:rsidR="00557FF4">
        <w:t>OOL getFormatType</w:t>
      </w:r>
      <w:r>
        <w:t>(</w:t>
      </w:r>
      <w:r w:rsidR="00557FF4">
        <w:t>int formats, String &amp;formatType, int &amp;width, int &amp;height, int &amp;fps</w:t>
      </w:r>
      <w:r>
        <w:t>)</w:t>
      </w:r>
      <w:bookmarkEnd w:id="115"/>
      <w:bookmarkEnd w:id="116"/>
    </w:p>
    <w:p w14:paraId="49B9810D" w14:textId="325A877D" w:rsidR="0070146C" w:rsidRDefault="00557FF4" w:rsidP="00242234">
      <w:pPr>
        <w:pStyle w:val="BodyBW"/>
      </w:pPr>
      <w:r>
        <w:t xml:space="preserve">This function is used to </w:t>
      </w:r>
      <w:r w:rsidR="00171B5B">
        <w:t>get</w:t>
      </w:r>
      <w:r>
        <w:t xml:space="preserve"> the Format type, width, height and </w:t>
      </w:r>
      <w:r w:rsidR="000B0052">
        <w:t>fps</w:t>
      </w:r>
      <w:r w:rsidR="00171B5B">
        <w:t xml:space="preserve"> of the camera device connected with respect to the index passed</w:t>
      </w:r>
      <w:r>
        <w:t xml:space="preserve">. Before calling this API, </w:t>
      </w:r>
      <w:r w:rsidR="00542B37">
        <w:t>you must</w:t>
      </w:r>
      <w:r>
        <w:t xml:space="preserve"> open the camera and pass the input parameter index to this API.</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69"/>
        <w:gridCol w:w="4143"/>
        <w:gridCol w:w="1904"/>
      </w:tblGrid>
      <w:tr w:rsidR="003A3944" w14:paraId="2C8B1976" w14:textId="77777777" w:rsidTr="00F74800">
        <w:tc>
          <w:tcPr>
            <w:tcW w:w="0" w:type="auto"/>
          </w:tcPr>
          <w:p w14:paraId="0E6AD7CD" w14:textId="77777777" w:rsidR="003A3944" w:rsidRDefault="003A3944" w:rsidP="00794DA8">
            <w:pPr>
              <w:pStyle w:val="TableHeadingBW"/>
            </w:pPr>
            <w:r>
              <w:t>Parameters</w:t>
            </w:r>
          </w:p>
        </w:tc>
        <w:tc>
          <w:tcPr>
            <w:tcW w:w="4143" w:type="dxa"/>
          </w:tcPr>
          <w:p w14:paraId="33E59F14" w14:textId="77777777" w:rsidR="003A3944" w:rsidRDefault="003A3944" w:rsidP="00794DA8">
            <w:pPr>
              <w:pStyle w:val="TableHeadingBW"/>
            </w:pPr>
            <w:r>
              <w:t>Description</w:t>
            </w:r>
          </w:p>
        </w:tc>
        <w:tc>
          <w:tcPr>
            <w:tcW w:w="1904" w:type="dxa"/>
          </w:tcPr>
          <w:p w14:paraId="0B14804F" w14:textId="77777777" w:rsidR="003A3944" w:rsidRDefault="003A3944" w:rsidP="00794DA8">
            <w:pPr>
              <w:pStyle w:val="TableHeadingBW"/>
            </w:pPr>
            <w:r>
              <w:t>Return Values</w:t>
            </w:r>
          </w:p>
        </w:tc>
      </w:tr>
      <w:tr w:rsidR="00171B5B" w14:paraId="2CE72779" w14:textId="77777777" w:rsidTr="00F74800">
        <w:tc>
          <w:tcPr>
            <w:tcW w:w="0" w:type="auto"/>
          </w:tcPr>
          <w:p w14:paraId="6F5C97A2" w14:textId="78560A94" w:rsidR="00171B5B" w:rsidRPr="00141D5F" w:rsidRDefault="00171B5B" w:rsidP="00666034">
            <w:pPr>
              <w:pStyle w:val="TableCode"/>
            </w:pPr>
            <w:r>
              <w:t>int formats</w:t>
            </w:r>
          </w:p>
        </w:tc>
        <w:tc>
          <w:tcPr>
            <w:tcW w:w="4143" w:type="dxa"/>
            <w:vAlign w:val="center"/>
          </w:tcPr>
          <w:p w14:paraId="4E3224E7" w14:textId="6A977CF3" w:rsidR="00171B5B" w:rsidRDefault="00171B5B" w:rsidP="00946DC8">
            <w:pPr>
              <w:pStyle w:val="TableBodyBW"/>
            </w:pPr>
            <w:r>
              <w:t>Integer value to be passed as index to the API</w:t>
            </w:r>
            <w:r w:rsidR="003329FE">
              <w:t>.</w:t>
            </w:r>
          </w:p>
        </w:tc>
        <w:tc>
          <w:tcPr>
            <w:tcW w:w="1904" w:type="dxa"/>
            <w:vMerge w:val="restart"/>
            <w:vAlign w:val="center"/>
          </w:tcPr>
          <w:p w14:paraId="74BE7FEA" w14:textId="77777777" w:rsidR="00171B5B" w:rsidRDefault="00171B5B" w:rsidP="0094088E">
            <w:pPr>
              <w:pStyle w:val="TableBodyBW"/>
              <w:jc w:val="center"/>
            </w:pPr>
            <w:r>
              <w:t>TRUE on Success</w:t>
            </w:r>
          </w:p>
          <w:p w14:paraId="4B3E3795" w14:textId="77777777" w:rsidR="00171B5B" w:rsidRDefault="00171B5B" w:rsidP="0094088E">
            <w:pPr>
              <w:pStyle w:val="TableBodyBW"/>
              <w:jc w:val="center"/>
            </w:pPr>
            <w:r>
              <w:t>FALSE on Failure</w:t>
            </w:r>
          </w:p>
        </w:tc>
      </w:tr>
      <w:tr w:rsidR="00171B5B" w14:paraId="7085E180" w14:textId="77777777" w:rsidTr="00F74800">
        <w:tc>
          <w:tcPr>
            <w:tcW w:w="0" w:type="auto"/>
          </w:tcPr>
          <w:p w14:paraId="68ABA687" w14:textId="08E0CF76" w:rsidR="00171B5B" w:rsidRDefault="00171B5B" w:rsidP="00666034">
            <w:pPr>
              <w:pStyle w:val="TableCode"/>
            </w:pPr>
            <w:r>
              <w:t>String &amp;formatType</w:t>
            </w:r>
          </w:p>
        </w:tc>
        <w:tc>
          <w:tcPr>
            <w:tcW w:w="4143" w:type="dxa"/>
            <w:vAlign w:val="center"/>
          </w:tcPr>
          <w:p w14:paraId="1C207D7C" w14:textId="7FECB949" w:rsidR="00171B5B" w:rsidRDefault="00171B5B" w:rsidP="00946DC8">
            <w:pPr>
              <w:pStyle w:val="TableBodyBW"/>
            </w:pPr>
            <w:r>
              <w:t>Retrieves the Format type of the camera with respect to the index passed</w:t>
            </w:r>
            <w:r w:rsidR="003329FE">
              <w:t>.</w:t>
            </w:r>
          </w:p>
        </w:tc>
        <w:tc>
          <w:tcPr>
            <w:tcW w:w="1904" w:type="dxa"/>
            <w:vMerge/>
            <w:vAlign w:val="center"/>
          </w:tcPr>
          <w:p w14:paraId="257ABBDD" w14:textId="77777777" w:rsidR="00171B5B" w:rsidRDefault="00171B5B" w:rsidP="0094088E">
            <w:pPr>
              <w:pStyle w:val="TableBodyBW"/>
              <w:jc w:val="center"/>
            </w:pPr>
          </w:p>
        </w:tc>
      </w:tr>
      <w:tr w:rsidR="00171B5B" w14:paraId="40DE3200" w14:textId="77777777" w:rsidTr="00F74800">
        <w:tc>
          <w:tcPr>
            <w:tcW w:w="0" w:type="auto"/>
          </w:tcPr>
          <w:p w14:paraId="7150184A" w14:textId="4A992299" w:rsidR="00171B5B" w:rsidRDefault="00171B5B" w:rsidP="00666034">
            <w:pPr>
              <w:pStyle w:val="TableCode"/>
            </w:pPr>
            <w:r>
              <w:t>int &amp;width</w:t>
            </w:r>
          </w:p>
        </w:tc>
        <w:tc>
          <w:tcPr>
            <w:tcW w:w="4143" w:type="dxa"/>
            <w:vAlign w:val="center"/>
          </w:tcPr>
          <w:p w14:paraId="28C0D3CF" w14:textId="34873B68" w:rsidR="00171B5B" w:rsidRDefault="00171B5B" w:rsidP="00946DC8">
            <w:pPr>
              <w:pStyle w:val="TableBodyBW"/>
            </w:pPr>
            <w:r>
              <w:t>Retrieves the width of the resolution with respect to the index passed</w:t>
            </w:r>
            <w:r w:rsidR="003329FE">
              <w:t>.</w:t>
            </w:r>
          </w:p>
        </w:tc>
        <w:tc>
          <w:tcPr>
            <w:tcW w:w="1904" w:type="dxa"/>
            <w:vMerge/>
            <w:vAlign w:val="center"/>
          </w:tcPr>
          <w:p w14:paraId="088A68AC" w14:textId="77777777" w:rsidR="00171B5B" w:rsidRDefault="00171B5B" w:rsidP="0094088E">
            <w:pPr>
              <w:pStyle w:val="TableBodyBW"/>
              <w:jc w:val="center"/>
            </w:pPr>
          </w:p>
        </w:tc>
      </w:tr>
      <w:tr w:rsidR="00171B5B" w14:paraId="7D3E0E36" w14:textId="77777777" w:rsidTr="00F74800">
        <w:tc>
          <w:tcPr>
            <w:tcW w:w="0" w:type="auto"/>
          </w:tcPr>
          <w:p w14:paraId="4FBFE04E" w14:textId="623F9845" w:rsidR="00171B5B" w:rsidRDefault="00171B5B" w:rsidP="00666034">
            <w:pPr>
              <w:pStyle w:val="TableCode"/>
            </w:pPr>
            <w:r>
              <w:t>int &amp;height</w:t>
            </w:r>
          </w:p>
        </w:tc>
        <w:tc>
          <w:tcPr>
            <w:tcW w:w="4143" w:type="dxa"/>
            <w:vAlign w:val="center"/>
          </w:tcPr>
          <w:p w14:paraId="0F0CF891" w14:textId="4D0B018B" w:rsidR="00171B5B" w:rsidRDefault="00171B5B" w:rsidP="00946DC8">
            <w:pPr>
              <w:pStyle w:val="TableBodyBW"/>
            </w:pPr>
            <w:r>
              <w:t>Retrieves the height of the resolution with respect to the index passed</w:t>
            </w:r>
            <w:r w:rsidR="003329FE">
              <w:t>.</w:t>
            </w:r>
          </w:p>
        </w:tc>
        <w:tc>
          <w:tcPr>
            <w:tcW w:w="1904" w:type="dxa"/>
            <w:vMerge/>
            <w:vAlign w:val="center"/>
          </w:tcPr>
          <w:p w14:paraId="7FA8792F" w14:textId="77777777" w:rsidR="00171B5B" w:rsidRDefault="00171B5B" w:rsidP="0094088E">
            <w:pPr>
              <w:pStyle w:val="TableBodyBW"/>
              <w:jc w:val="center"/>
            </w:pPr>
          </w:p>
        </w:tc>
      </w:tr>
      <w:tr w:rsidR="00171B5B" w14:paraId="7E6B3D0E" w14:textId="77777777" w:rsidTr="00F74800">
        <w:tc>
          <w:tcPr>
            <w:tcW w:w="0" w:type="auto"/>
          </w:tcPr>
          <w:p w14:paraId="7F8F2FA0" w14:textId="227F9489" w:rsidR="00171B5B" w:rsidRDefault="00171B5B" w:rsidP="00666034">
            <w:pPr>
              <w:pStyle w:val="TableCode"/>
            </w:pPr>
            <w:r>
              <w:t>int &amp;fps</w:t>
            </w:r>
          </w:p>
        </w:tc>
        <w:tc>
          <w:tcPr>
            <w:tcW w:w="4143" w:type="dxa"/>
            <w:vAlign w:val="center"/>
          </w:tcPr>
          <w:p w14:paraId="332318A5" w14:textId="30C13111" w:rsidR="00171B5B" w:rsidRDefault="00171B5B" w:rsidP="00946DC8">
            <w:pPr>
              <w:pStyle w:val="TableBodyBW"/>
            </w:pPr>
            <w:r>
              <w:t>Retrieves the fps with respect to the index passed</w:t>
            </w:r>
            <w:r w:rsidR="003329FE">
              <w:t>.</w:t>
            </w:r>
          </w:p>
        </w:tc>
        <w:tc>
          <w:tcPr>
            <w:tcW w:w="1904" w:type="dxa"/>
            <w:vMerge/>
            <w:vAlign w:val="center"/>
          </w:tcPr>
          <w:p w14:paraId="64752DCF" w14:textId="77777777" w:rsidR="00171B5B" w:rsidRDefault="00171B5B" w:rsidP="0094088E">
            <w:pPr>
              <w:pStyle w:val="TableBodyBW"/>
              <w:jc w:val="center"/>
            </w:pPr>
          </w:p>
        </w:tc>
      </w:tr>
    </w:tbl>
    <w:p w14:paraId="6305B152" w14:textId="2993D7F8" w:rsidR="00C72DD1" w:rsidRDefault="00D93A20" w:rsidP="00C72DD1">
      <w:pPr>
        <w:pStyle w:val="BodyBW"/>
        <w:rPr>
          <w:b/>
        </w:rPr>
      </w:pPr>
      <w:r>
        <w:rPr>
          <w:b/>
        </w:rPr>
        <w:t xml:space="preserve">Windows </w:t>
      </w:r>
      <w:r w:rsidR="00C72DD1" w:rsidRPr="00FC2F69">
        <w:rPr>
          <w:b/>
        </w:rPr>
        <w:t>Sample Code</w:t>
      </w:r>
    </w:p>
    <w:p w14:paraId="27D0FE91" w14:textId="2490FBF1" w:rsidR="00340DB9" w:rsidRPr="00340DB9" w:rsidRDefault="008E2A17" w:rsidP="00C72DD1">
      <w:pPr>
        <w:pStyle w:val="BodyBW"/>
      </w:pPr>
      <w:r>
        <w:t>The</w:t>
      </w:r>
      <w:r w:rsidR="00340DB9">
        <w:t xml:space="preserve"> even index is passed in the getFormatType API, </w:t>
      </w:r>
      <w:r w:rsidR="00EA4292">
        <w:t>since</w:t>
      </w:r>
      <w:r w:rsidR="00340DB9">
        <w:t xml:space="preserve"> there </w:t>
      </w:r>
      <w:r w:rsidR="00EA4292">
        <w:t>are</w:t>
      </w:r>
      <w:r w:rsidR="00340DB9">
        <w:t xml:space="preserve"> two Video</w:t>
      </w:r>
      <w:r w:rsidR="003F0E0F">
        <w:t xml:space="preserve"> </w:t>
      </w:r>
      <w:r w:rsidR="00340DB9">
        <w:t xml:space="preserve">Formats of the same type and resolutions will be distinguished as VIDEOINFOHEADER and VIDEOINFOHEADER2. So, </w:t>
      </w:r>
      <w:r w:rsidR="00146C7D">
        <w:t xml:space="preserve">you </w:t>
      </w:r>
      <w:r w:rsidR="00B71EE4">
        <w:t>must</w:t>
      </w:r>
      <w:r w:rsidR="00340DB9">
        <w:t xml:space="preserve"> use VIDEOINFOHEADER </w:t>
      </w:r>
      <w:r w:rsidR="00DD611A">
        <w:t>that is,</w:t>
      </w:r>
      <w:r w:rsidR="00340DB9">
        <w:t xml:space="preserve"> even index.</w:t>
      </w:r>
    </w:p>
    <w:p w14:paraId="6C7084EE" w14:textId="5ADF98F5" w:rsidR="00C72DD1" w:rsidRDefault="00C17976" w:rsidP="00C72DD1">
      <w:pPr>
        <w:pStyle w:val="APICodeBW"/>
      </w:pPr>
      <w:r>
        <w:t>VideoCapture cap;</w:t>
      </w:r>
    </w:p>
    <w:p w14:paraId="4EFBC46C" w14:textId="210C0A4B" w:rsidR="00C17976" w:rsidRDefault="00C17976" w:rsidP="00C72DD1">
      <w:pPr>
        <w:pStyle w:val="APICodeBW"/>
      </w:pPr>
      <w:r>
        <w:t>cap.open(0);</w:t>
      </w:r>
    </w:p>
    <w:p w14:paraId="65F39C63" w14:textId="73C68221" w:rsidR="00C17976" w:rsidRDefault="00C17976" w:rsidP="00C72DD1">
      <w:pPr>
        <w:pStyle w:val="APICodeBW"/>
      </w:pPr>
      <w:r>
        <w:t>if(cap.getFormats(&amp;formats))</w:t>
      </w:r>
    </w:p>
    <w:p w14:paraId="2E042FEF" w14:textId="28714D1B" w:rsidR="00D93A20" w:rsidRDefault="00C17976" w:rsidP="00D93A20">
      <w:pPr>
        <w:pStyle w:val="APICodeBW"/>
      </w:pPr>
      <w:r>
        <w:t>{</w:t>
      </w:r>
    </w:p>
    <w:p w14:paraId="21C0A753" w14:textId="2B90BD85" w:rsidR="00C17976" w:rsidRDefault="00C17976" w:rsidP="00C72DD1">
      <w:pPr>
        <w:pStyle w:val="APICodeBW"/>
      </w:pPr>
      <w:r>
        <w:tab/>
        <w:t xml:space="preserve">for (int i = </w:t>
      </w:r>
      <w:r w:rsidR="00340DB9">
        <w:t>0</w:t>
      </w:r>
      <w:r>
        <w:t>; i &lt; formats; i++)</w:t>
      </w:r>
    </w:p>
    <w:p w14:paraId="74648623" w14:textId="76460A17" w:rsidR="00C17976" w:rsidRDefault="00C17976" w:rsidP="00C72DD1">
      <w:pPr>
        <w:pStyle w:val="APICodeBW"/>
      </w:pPr>
      <w:r>
        <w:tab/>
        <w:t>{</w:t>
      </w:r>
    </w:p>
    <w:p w14:paraId="77FE0964" w14:textId="1F7B266F" w:rsidR="00CC5D66" w:rsidRDefault="00CC5D66" w:rsidP="00C72DD1">
      <w:pPr>
        <w:pStyle w:val="APICodeBW"/>
      </w:pPr>
      <w:r>
        <w:tab/>
      </w:r>
      <w:r>
        <w:tab/>
        <w:t>if(i%2 == 0)</w:t>
      </w:r>
    </w:p>
    <w:p w14:paraId="527E2D3E" w14:textId="2194F8AD" w:rsidR="00CC5D66" w:rsidRDefault="00CC5D66" w:rsidP="00C72DD1">
      <w:pPr>
        <w:pStyle w:val="APICodeBW"/>
      </w:pPr>
      <w:r>
        <w:tab/>
      </w:r>
      <w:r>
        <w:tab/>
        <w:t>{</w:t>
      </w:r>
    </w:p>
    <w:p w14:paraId="59BBA7C6" w14:textId="2A35F49B" w:rsidR="00C17976" w:rsidRDefault="00C17976" w:rsidP="00C72DD1">
      <w:pPr>
        <w:pStyle w:val="APICodeBW"/>
      </w:pPr>
      <w:r>
        <w:tab/>
      </w:r>
      <w:r>
        <w:tab/>
      </w:r>
      <w:r w:rsidR="00CC5D66">
        <w:tab/>
      </w:r>
      <w:r>
        <w:t>if(cap.getFormatType(</w:t>
      </w:r>
      <w:r w:rsidR="00CC5D66">
        <w:t>i, formatType, width, height, fps</w:t>
      </w:r>
      <w:r>
        <w:t>))</w:t>
      </w:r>
    </w:p>
    <w:p w14:paraId="289BB3B7" w14:textId="4DF8CC1C" w:rsidR="00C17976" w:rsidRDefault="00C17976" w:rsidP="00C72DD1">
      <w:pPr>
        <w:pStyle w:val="APICodeBW"/>
      </w:pPr>
      <w:r>
        <w:tab/>
      </w:r>
      <w:r>
        <w:tab/>
      </w:r>
      <w:r w:rsidR="00CC5D66">
        <w:tab/>
      </w:r>
      <w:r>
        <w:t>{</w:t>
      </w:r>
    </w:p>
    <w:p w14:paraId="5CBB308D" w14:textId="686A1A7E" w:rsidR="00CC5D66" w:rsidRDefault="00CC5D66" w:rsidP="00C72DD1">
      <w:pPr>
        <w:pStyle w:val="APICodeBW"/>
      </w:pPr>
      <w:r>
        <w:tab/>
      </w:r>
      <w:r>
        <w:tab/>
      </w:r>
      <w:r>
        <w:tab/>
      </w:r>
      <w:r>
        <w:tab/>
        <w:t>cout &lt;&lt; “Video Format = “ &lt;&lt;</w:t>
      </w:r>
      <w:r w:rsidR="00A761C0">
        <w:t xml:space="preserve"> formatType &lt;&lt; endl;</w:t>
      </w:r>
    </w:p>
    <w:p w14:paraId="20ED3C21" w14:textId="5665C853" w:rsidR="00A761C0" w:rsidRDefault="00A761C0" w:rsidP="00C72DD1">
      <w:pPr>
        <w:pStyle w:val="APICodeBW"/>
      </w:pPr>
      <w:r>
        <w:tab/>
      </w:r>
      <w:r>
        <w:tab/>
      </w:r>
      <w:r>
        <w:tab/>
      </w:r>
      <w:r>
        <w:tab/>
        <w:t>cout &lt;&lt; “Width = “ &lt;&lt; vid &lt;&lt; endl;</w:t>
      </w:r>
    </w:p>
    <w:p w14:paraId="69918C40" w14:textId="3423A9C5" w:rsidR="00A761C0" w:rsidRDefault="00A761C0" w:rsidP="00A761C0">
      <w:pPr>
        <w:pStyle w:val="APICodeBW"/>
      </w:pPr>
      <w:r>
        <w:tab/>
      </w:r>
      <w:r>
        <w:tab/>
      </w:r>
      <w:r>
        <w:tab/>
      </w:r>
      <w:r>
        <w:tab/>
        <w:t>cout &lt;&lt; “Height = “ &lt;&lt; pid &lt;&lt; endl;</w:t>
      </w:r>
    </w:p>
    <w:p w14:paraId="7E791E66" w14:textId="2E74E553" w:rsidR="00A761C0" w:rsidRDefault="00A761C0" w:rsidP="00A761C0">
      <w:pPr>
        <w:pStyle w:val="APICodeBW"/>
      </w:pPr>
      <w:r>
        <w:tab/>
      </w:r>
      <w:r>
        <w:tab/>
      </w:r>
      <w:r>
        <w:tab/>
      </w:r>
      <w:r>
        <w:tab/>
        <w:t>cout &lt;&lt; “FPS(Frames per Second = “ &lt;&lt; fps &lt;&lt; endl;</w:t>
      </w:r>
    </w:p>
    <w:p w14:paraId="4987363B" w14:textId="73A520EE" w:rsidR="00A761C0" w:rsidRDefault="00A761C0" w:rsidP="00C72DD1">
      <w:pPr>
        <w:pStyle w:val="APICodeBW"/>
      </w:pPr>
      <w:r>
        <w:tab/>
      </w:r>
      <w:r>
        <w:tab/>
      </w:r>
    </w:p>
    <w:p w14:paraId="5D9A6BA8" w14:textId="36D9A9D3" w:rsidR="00C17976" w:rsidRDefault="00C17976" w:rsidP="00C72DD1">
      <w:pPr>
        <w:pStyle w:val="APICodeBW"/>
      </w:pPr>
      <w:r>
        <w:tab/>
      </w:r>
      <w:r>
        <w:tab/>
      </w:r>
      <w:r w:rsidR="00CC5D66">
        <w:tab/>
      </w:r>
      <w:r>
        <w:t>}</w:t>
      </w:r>
    </w:p>
    <w:p w14:paraId="5754E2A9" w14:textId="077936B3" w:rsidR="001A1765" w:rsidRDefault="001A1765" w:rsidP="00C72DD1">
      <w:pPr>
        <w:pStyle w:val="APICodeBW"/>
      </w:pPr>
      <w:r>
        <w:lastRenderedPageBreak/>
        <w:tab/>
      </w:r>
      <w:r>
        <w:tab/>
        <w:t>}</w:t>
      </w:r>
    </w:p>
    <w:p w14:paraId="40193C1B" w14:textId="2CF19D9D" w:rsidR="00C17976" w:rsidRDefault="00C17976" w:rsidP="00C72DD1">
      <w:pPr>
        <w:pStyle w:val="APICodeBW"/>
      </w:pPr>
      <w:r>
        <w:tab/>
        <w:t>}</w:t>
      </w:r>
    </w:p>
    <w:p w14:paraId="7558F16A" w14:textId="6668DD09" w:rsidR="003036FC" w:rsidRDefault="00C17976" w:rsidP="00F86EB0">
      <w:pPr>
        <w:pStyle w:val="APICodeBW"/>
      </w:pPr>
      <w:r>
        <w:t>}</w:t>
      </w:r>
    </w:p>
    <w:p w14:paraId="3BF3881E" w14:textId="6DF7FB12" w:rsidR="003036FC" w:rsidRPr="00FC2F69" w:rsidRDefault="003036FC" w:rsidP="003036FC">
      <w:pPr>
        <w:pStyle w:val="BodyBW"/>
        <w:rPr>
          <w:b/>
        </w:rPr>
      </w:pPr>
      <w:commentRangeStart w:id="117"/>
      <w:commentRangeStart w:id="118"/>
      <w:r>
        <w:rPr>
          <w:b/>
        </w:rPr>
        <w:t xml:space="preserve">Linux </w:t>
      </w:r>
      <w:r w:rsidRPr="00FC2F69">
        <w:rPr>
          <w:b/>
        </w:rPr>
        <w:t>Sample Code</w:t>
      </w:r>
      <w:commentRangeEnd w:id="117"/>
      <w:r w:rsidR="00F455DE">
        <w:rPr>
          <w:rStyle w:val="CommentReference"/>
        </w:rPr>
        <w:commentReference w:id="117"/>
      </w:r>
      <w:commentRangeEnd w:id="118"/>
      <w:r w:rsidR="004573FA">
        <w:rPr>
          <w:rStyle w:val="CommentReference"/>
        </w:rPr>
        <w:commentReference w:id="118"/>
      </w:r>
    </w:p>
    <w:p w14:paraId="08B9CA8F" w14:textId="77777777" w:rsidR="003036FC" w:rsidRDefault="003036FC" w:rsidP="003036FC">
      <w:pPr>
        <w:pStyle w:val="APICodeBW"/>
      </w:pPr>
      <w:r>
        <w:t>VideoCapture cap;</w:t>
      </w:r>
    </w:p>
    <w:p w14:paraId="5A9C7364" w14:textId="77777777" w:rsidR="003036FC" w:rsidRDefault="003036FC" w:rsidP="003036FC">
      <w:pPr>
        <w:pStyle w:val="APICodeBW"/>
      </w:pPr>
      <w:r>
        <w:t>cap.open(0);</w:t>
      </w:r>
    </w:p>
    <w:p w14:paraId="3F0399F2" w14:textId="77777777" w:rsidR="003036FC" w:rsidRDefault="003036FC" w:rsidP="003036FC">
      <w:pPr>
        <w:pStyle w:val="APICodeBW"/>
      </w:pPr>
      <w:r>
        <w:t>if(cap.getFormats(&amp;formats))</w:t>
      </w:r>
    </w:p>
    <w:p w14:paraId="0835B1DC" w14:textId="77777777" w:rsidR="003036FC" w:rsidRDefault="003036FC" w:rsidP="003036FC">
      <w:pPr>
        <w:pStyle w:val="APICodeBW"/>
      </w:pPr>
      <w:r>
        <w:t>{</w:t>
      </w:r>
    </w:p>
    <w:p w14:paraId="0EF4E957" w14:textId="426B7DC3" w:rsidR="003036FC" w:rsidRDefault="003036FC" w:rsidP="003036FC">
      <w:pPr>
        <w:pStyle w:val="APICodeBW"/>
      </w:pPr>
      <w:r>
        <w:tab/>
        <w:t xml:space="preserve">for (int i = </w:t>
      </w:r>
      <w:r w:rsidR="00340DB9">
        <w:t>0</w:t>
      </w:r>
      <w:r>
        <w:t>; i &lt; formats; i++)</w:t>
      </w:r>
    </w:p>
    <w:p w14:paraId="64A86CB8" w14:textId="77777777" w:rsidR="003036FC" w:rsidRDefault="003036FC" w:rsidP="003036FC">
      <w:pPr>
        <w:pStyle w:val="APICodeBW"/>
      </w:pPr>
      <w:r>
        <w:tab/>
        <w:t>{</w:t>
      </w:r>
    </w:p>
    <w:p w14:paraId="2C5FBEF0" w14:textId="75309DD5" w:rsidR="003036FC" w:rsidRDefault="003036FC" w:rsidP="003036FC">
      <w:pPr>
        <w:pStyle w:val="APICodeBW"/>
      </w:pPr>
      <w:r>
        <w:tab/>
      </w:r>
      <w:r>
        <w:tab/>
        <w:t>if(cap.getFormatType(</w:t>
      </w:r>
      <w:r w:rsidR="00340DB9">
        <w:t>i, formatType, width, height, fps</w:t>
      </w:r>
      <w:r>
        <w:t>))</w:t>
      </w:r>
    </w:p>
    <w:p w14:paraId="702CCCD5" w14:textId="08D79E0E" w:rsidR="003036FC" w:rsidRDefault="003036FC" w:rsidP="003036FC">
      <w:pPr>
        <w:pStyle w:val="APICodeBW"/>
      </w:pPr>
      <w:r>
        <w:tab/>
      </w:r>
      <w:r>
        <w:tab/>
        <w:t>{</w:t>
      </w:r>
    </w:p>
    <w:p w14:paraId="52D74345" w14:textId="49F3CB29" w:rsidR="00340DB9" w:rsidRDefault="00340DB9" w:rsidP="003036FC">
      <w:pPr>
        <w:pStyle w:val="APICodeBW"/>
      </w:pPr>
      <w:r>
        <w:tab/>
      </w:r>
      <w:r>
        <w:tab/>
      </w:r>
      <w:r>
        <w:tab/>
        <w:t>cout &lt;&lt; “Video Format = “&lt;&lt; formatType &lt;&lt; endl;</w:t>
      </w:r>
    </w:p>
    <w:p w14:paraId="28C5BDE3" w14:textId="7DAD496E" w:rsidR="00340DB9" w:rsidRDefault="00340DB9" w:rsidP="003036FC">
      <w:pPr>
        <w:pStyle w:val="APICodeBW"/>
      </w:pPr>
      <w:r>
        <w:tab/>
      </w:r>
      <w:r>
        <w:tab/>
      </w:r>
      <w:r>
        <w:tab/>
        <w:t>cout &lt;&lt; “Width = ” &lt;&lt; width &lt;&lt; endl;</w:t>
      </w:r>
    </w:p>
    <w:p w14:paraId="7BE6F745" w14:textId="58F2FEC1" w:rsidR="00340DB9" w:rsidRDefault="00340DB9" w:rsidP="003036FC">
      <w:pPr>
        <w:pStyle w:val="APICodeBW"/>
      </w:pPr>
      <w:r>
        <w:tab/>
      </w:r>
      <w:r>
        <w:tab/>
      </w:r>
      <w:r>
        <w:tab/>
        <w:t>cout &lt;&lt; “Height = “&lt;&lt; height &lt;&lt; endl;</w:t>
      </w:r>
    </w:p>
    <w:p w14:paraId="7D2425CD" w14:textId="0C85CAE0" w:rsidR="00340DB9" w:rsidRDefault="00340DB9" w:rsidP="003036FC">
      <w:pPr>
        <w:pStyle w:val="APICodeBW"/>
      </w:pPr>
      <w:r>
        <w:tab/>
      </w:r>
      <w:r>
        <w:tab/>
      </w:r>
      <w:r>
        <w:tab/>
        <w:t>cout &lt;&lt; “FPS = “ &lt;&lt; fps;</w:t>
      </w:r>
    </w:p>
    <w:p w14:paraId="01BB0ACF" w14:textId="77777777" w:rsidR="003036FC" w:rsidRDefault="003036FC" w:rsidP="003036FC">
      <w:pPr>
        <w:pStyle w:val="APICodeBW"/>
      </w:pPr>
      <w:r>
        <w:tab/>
      </w:r>
      <w:r>
        <w:tab/>
        <w:t>}</w:t>
      </w:r>
    </w:p>
    <w:p w14:paraId="7F9A4B63" w14:textId="77777777" w:rsidR="003036FC" w:rsidRDefault="003036FC" w:rsidP="003036FC">
      <w:pPr>
        <w:pStyle w:val="APICodeBW"/>
      </w:pPr>
      <w:r>
        <w:tab/>
        <w:t>}</w:t>
      </w:r>
    </w:p>
    <w:p w14:paraId="5D4B0AE7" w14:textId="77777777" w:rsidR="003036FC" w:rsidRDefault="003036FC" w:rsidP="003036FC">
      <w:pPr>
        <w:pStyle w:val="APICodeBW"/>
      </w:pPr>
      <w:r>
        <w:t>}</w:t>
      </w:r>
    </w:p>
    <w:p w14:paraId="3AE2065A" w14:textId="7D6255E7" w:rsidR="003A3944" w:rsidRDefault="003A3944" w:rsidP="003A3944">
      <w:pPr>
        <w:pStyle w:val="H1BW"/>
      </w:pPr>
      <w:bookmarkStart w:id="119" w:name="_Toc512509572"/>
      <w:r>
        <w:t xml:space="preserve">BOOL </w:t>
      </w:r>
      <w:r w:rsidR="00171B5B">
        <w:t>setFormatType(int index)</w:t>
      </w:r>
      <w:bookmarkEnd w:id="119"/>
    </w:p>
    <w:p w14:paraId="3001F10E" w14:textId="222A7084" w:rsidR="00171B5B" w:rsidRPr="00171B5B" w:rsidRDefault="00171B5B" w:rsidP="00171B5B">
      <w:pPr>
        <w:pStyle w:val="BodyBW"/>
      </w:pPr>
      <w:r>
        <w:t xml:space="preserve">This function is used to set the </w:t>
      </w:r>
      <w:r w:rsidR="00DD279F">
        <w:t xml:space="preserve">Format type, width, height and fps to the camera. Before calling this API, the camera </w:t>
      </w:r>
      <w:r w:rsidR="008D409F">
        <w:t>must</w:t>
      </w:r>
      <w:r w:rsidR="00DD279F">
        <w:t xml:space="preserve"> be open.</w:t>
      </w:r>
    </w:p>
    <w:tbl>
      <w:tblPr>
        <w:tblStyle w:val="TableGrid"/>
        <w:tblW w:w="7513" w:type="dxa"/>
        <w:tblInd w:w="152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59"/>
        <w:gridCol w:w="4111"/>
        <w:gridCol w:w="1843"/>
      </w:tblGrid>
      <w:tr w:rsidR="003A3944" w14:paraId="183F24A4" w14:textId="77777777" w:rsidTr="00BA04F5">
        <w:tc>
          <w:tcPr>
            <w:tcW w:w="1559" w:type="dxa"/>
          </w:tcPr>
          <w:p w14:paraId="5A05C88B" w14:textId="77777777" w:rsidR="003A3944" w:rsidRDefault="003A3944" w:rsidP="00794DA8">
            <w:pPr>
              <w:pStyle w:val="TableHeadingBW"/>
            </w:pPr>
            <w:r>
              <w:t>Parameters</w:t>
            </w:r>
          </w:p>
        </w:tc>
        <w:tc>
          <w:tcPr>
            <w:tcW w:w="4111" w:type="dxa"/>
          </w:tcPr>
          <w:p w14:paraId="2AEB653F" w14:textId="77777777" w:rsidR="003A3944" w:rsidRDefault="003A3944" w:rsidP="00794DA8">
            <w:pPr>
              <w:pStyle w:val="TableHeadingBW"/>
            </w:pPr>
            <w:r>
              <w:t>Description</w:t>
            </w:r>
          </w:p>
        </w:tc>
        <w:tc>
          <w:tcPr>
            <w:tcW w:w="1843" w:type="dxa"/>
          </w:tcPr>
          <w:p w14:paraId="2397F92E" w14:textId="77777777" w:rsidR="003A3944" w:rsidRDefault="003A3944" w:rsidP="00794DA8">
            <w:pPr>
              <w:pStyle w:val="TableHeadingBW"/>
            </w:pPr>
            <w:r>
              <w:t>Return Values</w:t>
            </w:r>
          </w:p>
        </w:tc>
      </w:tr>
      <w:tr w:rsidR="003A3944" w14:paraId="49123828" w14:textId="77777777" w:rsidTr="00BA04F5">
        <w:tc>
          <w:tcPr>
            <w:tcW w:w="1559" w:type="dxa"/>
          </w:tcPr>
          <w:p w14:paraId="496D73A1" w14:textId="7048F750" w:rsidR="003A3944" w:rsidRPr="00141D5F" w:rsidRDefault="00DD279F" w:rsidP="00666034">
            <w:pPr>
              <w:pStyle w:val="TableCode"/>
            </w:pPr>
            <w:r>
              <w:t>int index</w:t>
            </w:r>
          </w:p>
        </w:tc>
        <w:tc>
          <w:tcPr>
            <w:tcW w:w="4111" w:type="dxa"/>
            <w:vAlign w:val="center"/>
          </w:tcPr>
          <w:p w14:paraId="06F9CF58" w14:textId="533F3185" w:rsidR="003A3944" w:rsidRDefault="00DD279F" w:rsidP="00946DC8">
            <w:pPr>
              <w:pStyle w:val="TableBodyBW"/>
            </w:pPr>
            <w:r>
              <w:t>Index to be passed as the input to set th</w:t>
            </w:r>
            <w:r w:rsidR="00B726CD">
              <w:t>e</w:t>
            </w:r>
            <w:r>
              <w:t xml:space="preserve"> </w:t>
            </w:r>
            <w:r w:rsidR="00B726CD">
              <w:t>Video</w:t>
            </w:r>
            <w:r>
              <w:t xml:space="preserve"> Format</w:t>
            </w:r>
            <w:r w:rsidR="003329FE">
              <w:t>.</w:t>
            </w:r>
          </w:p>
        </w:tc>
        <w:tc>
          <w:tcPr>
            <w:tcW w:w="1843" w:type="dxa"/>
            <w:vAlign w:val="center"/>
          </w:tcPr>
          <w:p w14:paraId="38940D01" w14:textId="77777777" w:rsidR="003A3944" w:rsidRDefault="003A3944" w:rsidP="00EF6AFB">
            <w:pPr>
              <w:pStyle w:val="TableBodyBW"/>
              <w:jc w:val="center"/>
            </w:pPr>
            <w:r>
              <w:t>TRUE on Success</w:t>
            </w:r>
          </w:p>
          <w:p w14:paraId="22C3B562" w14:textId="77777777" w:rsidR="003A3944" w:rsidRDefault="003A3944" w:rsidP="0094088E">
            <w:pPr>
              <w:pStyle w:val="TableBodyBW"/>
              <w:jc w:val="center"/>
            </w:pPr>
            <w:r>
              <w:t>FALSE on Failure</w:t>
            </w:r>
          </w:p>
        </w:tc>
      </w:tr>
    </w:tbl>
    <w:p w14:paraId="5B014247" w14:textId="77777777" w:rsidR="00FC2F69" w:rsidRPr="00FC2F69" w:rsidRDefault="00FC2F69" w:rsidP="00FC2F69">
      <w:pPr>
        <w:pStyle w:val="BodyBW"/>
        <w:rPr>
          <w:b/>
        </w:rPr>
      </w:pPr>
      <w:bookmarkStart w:id="120" w:name="_Toc10082"/>
      <w:r w:rsidRPr="00FC2F69">
        <w:rPr>
          <w:b/>
        </w:rPr>
        <w:t>Sample Code</w:t>
      </w:r>
    </w:p>
    <w:p w14:paraId="05A5BA9B" w14:textId="5DE40290" w:rsidR="00FC2F69" w:rsidRDefault="00340DB9" w:rsidP="00DD279F">
      <w:pPr>
        <w:pStyle w:val="APICodeBW"/>
      </w:pPr>
      <w:r>
        <w:t>VideoCapture cap;</w:t>
      </w:r>
    </w:p>
    <w:p w14:paraId="0F43447A" w14:textId="17F0587C" w:rsidR="00340DB9" w:rsidRDefault="00340DB9" w:rsidP="00DD279F">
      <w:pPr>
        <w:pStyle w:val="APICodeBW"/>
      </w:pPr>
      <w:r>
        <w:t>cap.open(0);</w:t>
      </w:r>
    </w:p>
    <w:p w14:paraId="4751045F" w14:textId="77777777" w:rsidR="00C76CEA" w:rsidRDefault="00C76CEA" w:rsidP="00C76CEA">
      <w:pPr>
        <w:pStyle w:val="APICodeBW"/>
      </w:pPr>
      <w:r>
        <w:t>if(cap.getFormats(&amp;formats))</w:t>
      </w:r>
    </w:p>
    <w:p w14:paraId="0A2188B5" w14:textId="77777777" w:rsidR="00C76CEA" w:rsidRDefault="00C76CEA" w:rsidP="00C76CEA">
      <w:pPr>
        <w:pStyle w:val="APICodeBW"/>
      </w:pPr>
      <w:r>
        <w:t>{</w:t>
      </w:r>
    </w:p>
    <w:p w14:paraId="43863336" w14:textId="77777777" w:rsidR="00C76CEA" w:rsidRDefault="00C76CEA" w:rsidP="00C76CEA">
      <w:pPr>
        <w:pStyle w:val="APICodeBW"/>
      </w:pPr>
      <w:r>
        <w:tab/>
        <w:t>for (int i = 0; i &lt; formats; i++)</w:t>
      </w:r>
    </w:p>
    <w:p w14:paraId="0E6785F2" w14:textId="77777777" w:rsidR="00C76CEA" w:rsidRDefault="00C76CEA" w:rsidP="00C76CEA">
      <w:pPr>
        <w:pStyle w:val="APICodeBW"/>
      </w:pPr>
      <w:r>
        <w:tab/>
        <w:t>{</w:t>
      </w:r>
    </w:p>
    <w:p w14:paraId="348A5AE6" w14:textId="77777777" w:rsidR="00C76CEA" w:rsidRDefault="00C76CEA" w:rsidP="00C76CEA">
      <w:pPr>
        <w:pStyle w:val="APICodeBW"/>
      </w:pPr>
      <w:r>
        <w:tab/>
      </w:r>
      <w:r>
        <w:tab/>
        <w:t>if(cap.getFormatType(i, formatType, width, height, fps))</w:t>
      </w:r>
    </w:p>
    <w:p w14:paraId="3ACDF60F" w14:textId="77777777" w:rsidR="00C76CEA" w:rsidRDefault="00C76CEA" w:rsidP="00C76CEA">
      <w:pPr>
        <w:pStyle w:val="APICodeBW"/>
      </w:pPr>
      <w:r>
        <w:tab/>
      </w:r>
      <w:r>
        <w:tab/>
        <w:t>{</w:t>
      </w:r>
    </w:p>
    <w:p w14:paraId="0A656263" w14:textId="77777777" w:rsidR="00C76CEA" w:rsidRDefault="00C76CEA" w:rsidP="00C76CEA">
      <w:pPr>
        <w:pStyle w:val="APICodeBW"/>
      </w:pPr>
      <w:r>
        <w:lastRenderedPageBreak/>
        <w:tab/>
      </w:r>
      <w:r>
        <w:tab/>
      </w:r>
      <w:r>
        <w:tab/>
        <w:t>cout &lt;&lt; “Video Format = “&lt;&lt; formatType &lt;&lt; endl;</w:t>
      </w:r>
    </w:p>
    <w:p w14:paraId="6E7C27A2" w14:textId="77777777" w:rsidR="00C76CEA" w:rsidRDefault="00C76CEA" w:rsidP="00C76CEA">
      <w:pPr>
        <w:pStyle w:val="APICodeBW"/>
      </w:pPr>
      <w:r>
        <w:tab/>
      </w:r>
      <w:r>
        <w:tab/>
      </w:r>
      <w:r>
        <w:tab/>
        <w:t>cout &lt;&lt; “Width = ” &lt;&lt; width &lt;&lt; endl;</w:t>
      </w:r>
    </w:p>
    <w:p w14:paraId="2C09707B" w14:textId="77777777" w:rsidR="00C76CEA" w:rsidRDefault="00C76CEA" w:rsidP="00C76CEA">
      <w:pPr>
        <w:pStyle w:val="APICodeBW"/>
      </w:pPr>
      <w:r>
        <w:tab/>
      </w:r>
      <w:r>
        <w:tab/>
      </w:r>
      <w:r>
        <w:tab/>
        <w:t>cout &lt;&lt; “Height = “&lt;&lt; height &lt;&lt; endl;</w:t>
      </w:r>
    </w:p>
    <w:p w14:paraId="012CF7A1" w14:textId="77777777" w:rsidR="00C76CEA" w:rsidRDefault="00C76CEA" w:rsidP="00C76CEA">
      <w:pPr>
        <w:pStyle w:val="APICodeBW"/>
      </w:pPr>
      <w:r>
        <w:tab/>
      </w:r>
      <w:r>
        <w:tab/>
      </w:r>
      <w:r>
        <w:tab/>
        <w:t>cout &lt;&lt; “FPS = “ &lt;&lt; fps;</w:t>
      </w:r>
    </w:p>
    <w:p w14:paraId="35247FE8" w14:textId="77777777" w:rsidR="00C76CEA" w:rsidRDefault="00C76CEA" w:rsidP="00C76CEA">
      <w:pPr>
        <w:pStyle w:val="APICodeBW"/>
      </w:pPr>
      <w:r>
        <w:tab/>
      </w:r>
      <w:r>
        <w:tab/>
        <w:t>}</w:t>
      </w:r>
    </w:p>
    <w:p w14:paraId="544BA566" w14:textId="77777777" w:rsidR="00C76CEA" w:rsidRDefault="00C76CEA" w:rsidP="00C76CEA">
      <w:pPr>
        <w:pStyle w:val="APICodeBW"/>
      </w:pPr>
      <w:r>
        <w:tab/>
        <w:t>}</w:t>
      </w:r>
    </w:p>
    <w:p w14:paraId="7A7F3BE0" w14:textId="51C386E7" w:rsidR="00340DB9" w:rsidRDefault="00C76CEA" w:rsidP="00C76CEA">
      <w:pPr>
        <w:pStyle w:val="APICodeBW"/>
      </w:pPr>
      <w:r>
        <w:t>}</w:t>
      </w:r>
    </w:p>
    <w:p w14:paraId="551B30EC" w14:textId="4FCFEB3F" w:rsidR="00C76CEA" w:rsidRDefault="00C76CEA" w:rsidP="00C76CEA">
      <w:pPr>
        <w:pStyle w:val="APICodeBW"/>
      </w:pPr>
      <w:r>
        <w:t>cin &gt;&gt; index;</w:t>
      </w:r>
    </w:p>
    <w:p w14:paraId="7680ABD2" w14:textId="66E14B5F" w:rsidR="00C76CEA" w:rsidRDefault="00C76CEA" w:rsidP="00C76CEA">
      <w:pPr>
        <w:pStyle w:val="APICodeBW"/>
      </w:pPr>
      <w:r>
        <w:t>if(cap.setFormatType(index))</w:t>
      </w:r>
    </w:p>
    <w:p w14:paraId="6C157724" w14:textId="045DAA70" w:rsidR="00C76CEA" w:rsidRDefault="00C76CEA" w:rsidP="00C76CEA">
      <w:pPr>
        <w:pStyle w:val="APICodeBW"/>
      </w:pPr>
      <w:r>
        <w:t>{</w:t>
      </w:r>
    </w:p>
    <w:p w14:paraId="18604536" w14:textId="69633487" w:rsidR="00C76CEA" w:rsidRDefault="00C76CEA" w:rsidP="00C76CEA">
      <w:pPr>
        <w:pStyle w:val="APICodeBW"/>
      </w:pPr>
      <w:r>
        <w:tab/>
        <w:t>cout &lt;&lt; “Video Format Type is set” &lt;&lt;  endl;</w:t>
      </w:r>
    </w:p>
    <w:p w14:paraId="641729A9" w14:textId="2AAC02BA" w:rsidR="00C76CEA" w:rsidRDefault="00C76CEA" w:rsidP="00C76CEA">
      <w:pPr>
        <w:pStyle w:val="APICodeBW"/>
      </w:pPr>
      <w:r>
        <w:t>}</w:t>
      </w:r>
    </w:p>
    <w:p w14:paraId="41F48242" w14:textId="2933E5BB" w:rsidR="003A3944" w:rsidRDefault="003A3944" w:rsidP="003A3944">
      <w:pPr>
        <w:pStyle w:val="H1BW"/>
      </w:pPr>
      <w:bookmarkStart w:id="121" w:name="_Toc512509573"/>
      <w:r>
        <w:t>BOOL</w:t>
      </w:r>
      <w:bookmarkEnd w:id="120"/>
      <w:r w:rsidR="003307F2">
        <w:t xml:space="preserve"> get(int propId, long &amp;min, long &amp;max, long &amp;steppingDelta, long &amp;supportedMode, long &amp;currentValue, long &amp;currentMode, long &amp;defaultValue)</w:t>
      </w:r>
      <w:bookmarkEnd w:id="121"/>
    </w:p>
    <w:p w14:paraId="0BBD4B45" w14:textId="625A6258" w:rsidR="00E95753" w:rsidRDefault="003307F2" w:rsidP="00242234">
      <w:pPr>
        <w:pStyle w:val="BodyBW"/>
      </w:pPr>
      <w:r>
        <w:t xml:space="preserve">This function is used to retrieve the Minimum, Maximum, Stepping Delta, Supported Mode, Current Value, Current Mode and Default Value of the Camera Video Properties. Before calling this API, the camera </w:t>
      </w:r>
      <w:r w:rsidR="00F15083">
        <w:t>must</w:t>
      </w:r>
      <w:r>
        <w:t xml:space="preserve"> be opened and </w:t>
      </w:r>
      <w:r w:rsidR="00F15083">
        <w:t>you must</w:t>
      </w:r>
      <w:r>
        <w:t xml:space="preserve"> know the property </w:t>
      </w:r>
      <w:r w:rsidR="00EF4DD7">
        <w:t>ID</w:t>
      </w:r>
      <w:r>
        <w:t xml:space="preserve"> of the OpenCV Camera Properties (</w:t>
      </w:r>
      <w:r w:rsidR="001D146A">
        <w:t>For example,</w:t>
      </w:r>
      <w:r>
        <w:t xml:space="preserve"> CV_CAP_PROP_BRIGHTNESS for brightness, CV_CAP_PROP_CONTRAST for contrast</w:t>
      </w:r>
      <w:r w:rsidR="001D146A">
        <w:t xml:space="preserve"> and so on</w:t>
      </w:r>
      <w:r>
        <w:t>)</w:t>
      </w:r>
      <w:r w:rsidR="00E95753">
        <w:t>.</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0"/>
        <w:gridCol w:w="3583"/>
        <w:gridCol w:w="1763"/>
      </w:tblGrid>
      <w:tr w:rsidR="00852293" w14:paraId="1B2DF87C" w14:textId="77777777" w:rsidTr="00F86EB0">
        <w:tc>
          <w:tcPr>
            <w:tcW w:w="0" w:type="auto"/>
          </w:tcPr>
          <w:p w14:paraId="78F2FA5A" w14:textId="77777777" w:rsidR="00852293" w:rsidRDefault="00852293" w:rsidP="00794DA8">
            <w:pPr>
              <w:pStyle w:val="TableHeadingBW"/>
            </w:pPr>
            <w:r>
              <w:t>Parameters</w:t>
            </w:r>
          </w:p>
        </w:tc>
        <w:tc>
          <w:tcPr>
            <w:tcW w:w="3583" w:type="dxa"/>
          </w:tcPr>
          <w:p w14:paraId="1C7B592A" w14:textId="792F5C94" w:rsidR="00852293" w:rsidRDefault="00852293" w:rsidP="00794DA8">
            <w:pPr>
              <w:pStyle w:val="TableHeadingBW"/>
            </w:pPr>
            <w:r>
              <w:t>Description</w:t>
            </w:r>
          </w:p>
        </w:tc>
        <w:tc>
          <w:tcPr>
            <w:tcW w:w="1763" w:type="dxa"/>
          </w:tcPr>
          <w:p w14:paraId="43186D82" w14:textId="77777777" w:rsidR="00852293" w:rsidRDefault="00852293" w:rsidP="00794DA8">
            <w:pPr>
              <w:pStyle w:val="TableHeadingBW"/>
            </w:pPr>
            <w:r>
              <w:t>Return Values</w:t>
            </w:r>
          </w:p>
        </w:tc>
      </w:tr>
      <w:tr w:rsidR="00852293" w14:paraId="31CA2ABD" w14:textId="77777777" w:rsidTr="00F86EB0">
        <w:tc>
          <w:tcPr>
            <w:tcW w:w="0" w:type="auto"/>
          </w:tcPr>
          <w:p w14:paraId="4DA261DF" w14:textId="3DC2EF03" w:rsidR="00852293" w:rsidRPr="00141D5F" w:rsidRDefault="00852293" w:rsidP="00666034">
            <w:pPr>
              <w:pStyle w:val="TableCode"/>
            </w:pPr>
            <w:r>
              <w:t>int propId</w:t>
            </w:r>
          </w:p>
        </w:tc>
        <w:tc>
          <w:tcPr>
            <w:tcW w:w="3583" w:type="dxa"/>
            <w:vAlign w:val="center"/>
          </w:tcPr>
          <w:p w14:paraId="69918405" w14:textId="19D82151" w:rsidR="00852293" w:rsidRDefault="003F1B92" w:rsidP="00852293">
            <w:pPr>
              <w:pStyle w:val="TableBodyBW"/>
            </w:pPr>
            <w:r>
              <w:t>I</w:t>
            </w:r>
            <w:r w:rsidR="00852293">
              <w:t>nput the property ID of the camera properties to the API</w:t>
            </w:r>
            <w:r w:rsidR="003329FE">
              <w:t>.</w:t>
            </w:r>
          </w:p>
        </w:tc>
        <w:tc>
          <w:tcPr>
            <w:tcW w:w="1763" w:type="dxa"/>
            <w:vMerge w:val="restart"/>
            <w:vAlign w:val="center"/>
          </w:tcPr>
          <w:p w14:paraId="0E82B61F" w14:textId="77777777" w:rsidR="00852293" w:rsidRDefault="00852293" w:rsidP="00EF6AFB">
            <w:pPr>
              <w:pStyle w:val="TableBodyBW"/>
              <w:jc w:val="center"/>
            </w:pPr>
            <w:r>
              <w:t>TRUE on Success</w:t>
            </w:r>
          </w:p>
          <w:p w14:paraId="479171DE" w14:textId="77777777" w:rsidR="00852293" w:rsidRDefault="00852293" w:rsidP="0094088E">
            <w:pPr>
              <w:pStyle w:val="TableBodyBW"/>
              <w:jc w:val="center"/>
            </w:pPr>
            <w:r>
              <w:t>FALSE on Failure</w:t>
            </w:r>
          </w:p>
        </w:tc>
      </w:tr>
      <w:tr w:rsidR="00852293" w14:paraId="05E97C41" w14:textId="77777777" w:rsidTr="00F86EB0">
        <w:tc>
          <w:tcPr>
            <w:tcW w:w="0" w:type="auto"/>
          </w:tcPr>
          <w:p w14:paraId="24161F23" w14:textId="09C25D73" w:rsidR="00852293" w:rsidRDefault="00852293" w:rsidP="00666034">
            <w:pPr>
              <w:pStyle w:val="TableCode"/>
            </w:pPr>
            <w:r>
              <w:t>long &amp;min</w:t>
            </w:r>
          </w:p>
        </w:tc>
        <w:tc>
          <w:tcPr>
            <w:tcW w:w="3583" w:type="dxa"/>
            <w:vAlign w:val="center"/>
          </w:tcPr>
          <w:p w14:paraId="7FB5375C" w14:textId="4D35EFAA" w:rsidR="00852293" w:rsidRDefault="00852293" w:rsidP="00946DC8">
            <w:pPr>
              <w:pStyle w:val="TableBodyBW"/>
            </w:pPr>
            <w:r>
              <w:t>Retrieves the Minimum value of the camera property supported.</w:t>
            </w:r>
          </w:p>
        </w:tc>
        <w:tc>
          <w:tcPr>
            <w:tcW w:w="1763" w:type="dxa"/>
            <w:vMerge/>
            <w:vAlign w:val="center"/>
          </w:tcPr>
          <w:p w14:paraId="6619C6B8" w14:textId="77777777" w:rsidR="00852293" w:rsidRDefault="00852293" w:rsidP="00EF6AFB">
            <w:pPr>
              <w:pStyle w:val="TableBodyBW"/>
              <w:jc w:val="center"/>
            </w:pPr>
          </w:p>
        </w:tc>
      </w:tr>
      <w:tr w:rsidR="00852293" w14:paraId="75E86131" w14:textId="77777777" w:rsidTr="00F86EB0">
        <w:tc>
          <w:tcPr>
            <w:tcW w:w="0" w:type="auto"/>
          </w:tcPr>
          <w:p w14:paraId="66EEC3F5" w14:textId="3E3B1BFC" w:rsidR="00852293" w:rsidRDefault="00852293" w:rsidP="00666034">
            <w:pPr>
              <w:pStyle w:val="TableCode"/>
            </w:pPr>
            <w:r>
              <w:t>long &amp;max</w:t>
            </w:r>
          </w:p>
        </w:tc>
        <w:tc>
          <w:tcPr>
            <w:tcW w:w="3583" w:type="dxa"/>
            <w:vAlign w:val="center"/>
          </w:tcPr>
          <w:p w14:paraId="70E07879" w14:textId="0F405EB5" w:rsidR="00852293" w:rsidRDefault="00852293" w:rsidP="00946DC8">
            <w:pPr>
              <w:pStyle w:val="TableBodyBW"/>
            </w:pPr>
            <w:r>
              <w:t>Retrieves the Maximum value of the camera property supported.</w:t>
            </w:r>
          </w:p>
        </w:tc>
        <w:tc>
          <w:tcPr>
            <w:tcW w:w="1763" w:type="dxa"/>
            <w:vMerge/>
            <w:vAlign w:val="center"/>
          </w:tcPr>
          <w:p w14:paraId="6E7ABE6E" w14:textId="77777777" w:rsidR="00852293" w:rsidRDefault="00852293" w:rsidP="00EF6AFB">
            <w:pPr>
              <w:pStyle w:val="TableBodyBW"/>
              <w:jc w:val="center"/>
            </w:pPr>
          </w:p>
        </w:tc>
      </w:tr>
      <w:tr w:rsidR="00852293" w14:paraId="325EBF6C" w14:textId="77777777" w:rsidTr="00F86EB0">
        <w:tc>
          <w:tcPr>
            <w:tcW w:w="0" w:type="auto"/>
          </w:tcPr>
          <w:p w14:paraId="213BD6EA" w14:textId="4C9E5C55" w:rsidR="00852293" w:rsidRDefault="00852293" w:rsidP="00666034">
            <w:pPr>
              <w:pStyle w:val="TableCode"/>
            </w:pPr>
            <w:r>
              <w:t>long &amp;steppingDelta</w:t>
            </w:r>
          </w:p>
        </w:tc>
        <w:tc>
          <w:tcPr>
            <w:tcW w:w="3583" w:type="dxa"/>
            <w:vAlign w:val="center"/>
          </w:tcPr>
          <w:p w14:paraId="0FB085C9" w14:textId="11789B06" w:rsidR="00852293" w:rsidRDefault="00852293" w:rsidP="00946DC8">
            <w:pPr>
              <w:pStyle w:val="TableBodyBW"/>
            </w:pPr>
            <w:r>
              <w:t>Retrieves the Stepping Delta of the camera property supported.</w:t>
            </w:r>
          </w:p>
        </w:tc>
        <w:tc>
          <w:tcPr>
            <w:tcW w:w="1763" w:type="dxa"/>
            <w:vMerge/>
            <w:vAlign w:val="center"/>
          </w:tcPr>
          <w:p w14:paraId="02091B08" w14:textId="77777777" w:rsidR="00852293" w:rsidRDefault="00852293" w:rsidP="00EF6AFB">
            <w:pPr>
              <w:pStyle w:val="TableBodyBW"/>
              <w:jc w:val="center"/>
            </w:pPr>
          </w:p>
        </w:tc>
      </w:tr>
      <w:tr w:rsidR="00852293" w14:paraId="2B5F22DD" w14:textId="77777777" w:rsidTr="00F86EB0">
        <w:tc>
          <w:tcPr>
            <w:tcW w:w="0" w:type="auto"/>
          </w:tcPr>
          <w:p w14:paraId="75188787" w14:textId="2940EE6E" w:rsidR="00852293" w:rsidRDefault="00852293" w:rsidP="00666034">
            <w:pPr>
              <w:pStyle w:val="TableCode"/>
            </w:pPr>
            <w:r>
              <w:t xml:space="preserve">long &amp;supportedMode </w:t>
            </w:r>
          </w:p>
        </w:tc>
        <w:tc>
          <w:tcPr>
            <w:tcW w:w="3583" w:type="dxa"/>
            <w:vAlign w:val="center"/>
          </w:tcPr>
          <w:p w14:paraId="2D779D03" w14:textId="77777777" w:rsidR="00852293" w:rsidRDefault="00852293" w:rsidP="00946DC8">
            <w:pPr>
              <w:pStyle w:val="TableBodyBW"/>
            </w:pPr>
            <w:r>
              <w:t>Retrieves the supported Mode of the camera property</w:t>
            </w:r>
          </w:p>
          <w:p w14:paraId="49144100" w14:textId="2E3A27C0" w:rsidR="00852293" w:rsidRDefault="00852293" w:rsidP="00946DC8">
            <w:pPr>
              <w:pStyle w:val="TableBodyBW"/>
            </w:pPr>
            <w:r>
              <w:t>(1-Auto, 2-Manual, 3-Auto and Manual)</w:t>
            </w:r>
            <w:r w:rsidR="003329FE">
              <w:t>.</w:t>
            </w:r>
          </w:p>
        </w:tc>
        <w:tc>
          <w:tcPr>
            <w:tcW w:w="1763" w:type="dxa"/>
            <w:vMerge/>
            <w:vAlign w:val="center"/>
          </w:tcPr>
          <w:p w14:paraId="290E79B0" w14:textId="77777777" w:rsidR="00852293" w:rsidRDefault="00852293" w:rsidP="00EF6AFB">
            <w:pPr>
              <w:pStyle w:val="TableBodyBW"/>
              <w:jc w:val="center"/>
            </w:pPr>
          </w:p>
        </w:tc>
      </w:tr>
      <w:tr w:rsidR="00852293" w14:paraId="631C6CFD" w14:textId="77777777" w:rsidTr="00F86EB0">
        <w:tc>
          <w:tcPr>
            <w:tcW w:w="0" w:type="auto"/>
          </w:tcPr>
          <w:p w14:paraId="12F8C7D9" w14:textId="2916A7AF" w:rsidR="00852293" w:rsidRDefault="00852293" w:rsidP="00666034">
            <w:pPr>
              <w:pStyle w:val="TableCode"/>
            </w:pPr>
            <w:r>
              <w:t>long &amp;currentValue</w:t>
            </w:r>
          </w:p>
        </w:tc>
        <w:tc>
          <w:tcPr>
            <w:tcW w:w="3583" w:type="dxa"/>
            <w:vAlign w:val="center"/>
          </w:tcPr>
          <w:p w14:paraId="3D3CFB08" w14:textId="7BECCC6D" w:rsidR="00852293" w:rsidRDefault="00852293" w:rsidP="00946DC8">
            <w:pPr>
              <w:pStyle w:val="TableBodyBW"/>
            </w:pPr>
            <w:r>
              <w:t xml:space="preserve">Retrieves the current </w:t>
            </w:r>
            <w:r w:rsidR="00364792">
              <w:t>v</w:t>
            </w:r>
            <w:r>
              <w:t>alue set in th</w:t>
            </w:r>
            <w:r w:rsidR="00956639">
              <w:t>e</w:t>
            </w:r>
            <w:r>
              <w:t xml:space="preserve"> </w:t>
            </w:r>
            <w:r w:rsidR="00956639">
              <w:t>camera</w:t>
            </w:r>
            <w:r>
              <w:t xml:space="preserve"> property.</w:t>
            </w:r>
          </w:p>
        </w:tc>
        <w:tc>
          <w:tcPr>
            <w:tcW w:w="1763" w:type="dxa"/>
            <w:vMerge/>
            <w:vAlign w:val="center"/>
          </w:tcPr>
          <w:p w14:paraId="67773440" w14:textId="77777777" w:rsidR="00852293" w:rsidRDefault="00852293" w:rsidP="00EF6AFB">
            <w:pPr>
              <w:pStyle w:val="TableBodyBW"/>
              <w:jc w:val="center"/>
            </w:pPr>
          </w:p>
        </w:tc>
      </w:tr>
      <w:tr w:rsidR="00852293" w14:paraId="0C6AE09F" w14:textId="77777777" w:rsidTr="00F86EB0">
        <w:tc>
          <w:tcPr>
            <w:tcW w:w="0" w:type="auto"/>
          </w:tcPr>
          <w:p w14:paraId="2C9B9DC7" w14:textId="0C37D187" w:rsidR="00852293" w:rsidRDefault="00852293" w:rsidP="00666034">
            <w:pPr>
              <w:pStyle w:val="TableCode"/>
            </w:pPr>
            <w:r>
              <w:t>long &amp;currentMode</w:t>
            </w:r>
          </w:p>
        </w:tc>
        <w:tc>
          <w:tcPr>
            <w:tcW w:w="3583" w:type="dxa"/>
            <w:vAlign w:val="center"/>
          </w:tcPr>
          <w:p w14:paraId="5BD2A3C8" w14:textId="37F9AA4E" w:rsidR="00852293" w:rsidRDefault="00852293" w:rsidP="00946DC8">
            <w:pPr>
              <w:pStyle w:val="TableBodyBW"/>
            </w:pPr>
            <w:r>
              <w:t>Retrieves the current Mode set in the Camera.</w:t>
            </w:r>
          </w:p>
        </w:tc>
        <w:tc>
          <w:tcPr>
            <w:tcW w:w="1763" w:type="dxa"/>
            <w:vMerge/>
            <w:vAlign w:val="center"/>
          </w:tcPr>
          <w:p w14:paraId="3AE20872" w14:textId="77777777" w:rsidR="00852293" w:rsidRDefault="00852293" w:rsidP="00EF6AFB">
            <w:pPr>
              <w:pStyle w:val="TableBodyBW"/>
              <w:jc w:val="center"/>
            </w:pPr>
          </w:p>
        </w:tc>
      </w:tr>
      <w:tr w:rsidR="00852293" w14:paraId="3F88B597" w14:textId="77777777" w:rsidTr="00F86EB0">
        <w:tc>
          <w:tcPr>
            <w:tcW w:w="0" w:type="auto"/>
          </w:tcPr>
          <w:p w14:paraId="45798C15" w14:textId="34BD8331" w:rsidR="00852293" w:rsidRDefault="00852293" w:rsidP="00666034">
            <w:pPr>
              <w:pStyle w:val="TableCode"/>
            </w:pPr>
            <w:r>
              <w:lastRenderedPageBreak/>
              <w:t>Long &amp;defaultValue</w:t>
            </w:r>
          </w:p>
        </w:tc>
        <w:tc>
          <w:tcPr>
            <w:tcW w:w="3583" w:type="dxa"/>
            <w:vAlign w:val="center"/>
          </w:tcPr>
          <w:p w14:paraId="0E622773" w14:textId="2102280D" w:rsidR="00852293" w:rsidRDefault="00852293" w:rsidP="00946DC8">
            <w:pPr>
              <w:pStyle w:val="TableBodyBW"/>
            </w:pPr>
            <w:r>
              <w:t>Default value of the camera is retrieved for the camera property.</w:t>
            </w:r>
          </w:p>
        </w:tc>
        <w:tc>
          <w:tcPr>
            <w:tcW w:w="1763" w:type="dxa"/>
            <w:vMerge/>
            <w:vAlign w:val="center"/>
          </w:tcPr>
          <w:p w14:paraId="66900E7D" w14:textId="77777777" w:rsidR="00852293" w:rsidRDefault="00852293" w:rsidP="00EF6AFB">
            <w:pPr>
              <w:pStyle w:val="TableBodyBW"/>
              <w:jc w:val="center"/>
            </w:pPr>
          </w:p>
        </w:tc>
      </w:tr>
    </w:tbl>
    <w:p w14:paraId="33D66D60" w14:textId="48CD7781" w:rsidR="00E30E36" w:rsidRPr="00E30E36" w:rsidRDefault="00E30E36" w:rsidP="00E30E36">
      <w:pPr>
        <w:pStyle w:val="BodyBW"/>
        <w:rPr>
          <w:b/>
        </w:rPr>
      </w:pPr>
      <w:bookmarkStart w:id="122" w:name="_Toc27651"/>
      <w:r w:rsidRPr="00E30E36">
        <w:rPr>
          <w:b/>
        </w:rPr>
        <w:t>Sample Code</w:t>
      </w:r>
    </w:p>
    <w:p w14:paraId="442ED81D" w14:textId="310FD9AB" w:rsidR="00E30E36" w:rsidRDefault="007A1898" w:rsidP="00666034">
      <w:pPr>
        <w:pStyle w:val="APICodeBW"/>
      </w:pPr>
      <w:r>
        <w:t>VideoCapture cap;</w:t>
      </w:r>
    </w:p>
    <w:p w14:paraId="481E5541" w14:textId="71014F3D" w:rsidR="007A1898" w:rsidRDefault="007A1898" w:rsidP="00666034">
      <w:pPr>
        <w:pStyle w:val="APICodeBW"/>
      </w:pPr>
      <w:r>
        <w:t>cap.open(0);</w:t>
      </w:r>
    </w:p>
    <w:p w14:paraId="5A49BC50" w14:textId="3151F2AA" w:rsidR="007A1898" w:rsidRDefault="007A1898" w:rsidP="00666034">
      <w:pPr>
        <w:pStyle w:val="APICodeBW"/>
      </w:pPr>
      <w:r>
        <w:t>if(get(CV_CAP_PROP_BRIGHTNESS, min, max, steppingDelta, supportedMode, currentValue, currentMode, defaultValue))</w:t>
      </w:r>
    </w:p>
    <w:p w14:paraId="5AC409F3" w14:textId="7CF34E41" w:rsidR="007A1898" w:rsidRDefault="007A1898" w:rsidP="00666034">
      <w:pPr>
        <w:pStyle w:val="APICodeBW"/>
      </w:pPr>
      <w:r>
        <w:t>{</w:t>
      </w:r>
    </w:p>
    <w:p w14:paraId="1D0DFCF7" w14:textId="1DA5EC4C" w:rsidR="007A1898" w:rsidRDefault="007A1898" w:rsidP="00666034">
      <w:pPr>
        <w:pStyle w:val="APICodeBW"/>
      </w:pPr>
      <w:r>
        <w:tab/>
        <w:t>cout &lt;&lt; “Brightness Values: “ &lt;&lt; endl;</w:t>
      </w:r>
    </w:p>
    <w:p w14:paraId="0166E359" w14:textId="4C01654A" w:rsidR="007A1898" w:rsidRDefault="007A1898" w:rsidP="00666034">
      <w:pPr>
        <w:pStyle w:val="APICodeBW"/>
      </w:pPr>
      <w:r>
        <w:tab/>
        <w:t>cout &lt;&lt; “ Minimum Value = “ &lt;&lt; min &lt;&lt; endl;</w:t>
      </w:r>
    </w:p>
    <w:p w14:paraId="6C97B247" w14:textId="470697C7" w:rsidR="007A1898" w:rsidRDefault="007A1898" w:rsidP="00666034">
      <w:pPr>
        <w:pStyle w:val="APICodeBW"/>
      </w:pPr>
      <w:r>
        <w:tab/>
        <w:t>cout &lt;&lt; “ Maximum Value = “ &lt;&lt; max &lt;&lt; endl;</w:t>
      </w:r>
    </w:p>
    <w:p w14:paraId="62F997EA" w14:textId="37D1964A" w:rsidR="007A1898" w:rsidRDefault="007A1898" w:rsidP="00666034">
      <w:pPr>
        <w:pStyle w:val="APICodeBW"/>
      </w:pPr>
      <w:r>
        <w:tab/>
        <w:t>cout &lt;&lt; “Stepping Delta = “ &lt;&lt; steppingDelta &lt;&lt; endl;</w:t>
      </w:r>
    </w:p>
    <w:p w14:paraId="7E7F6667" w14:textId="38547EBA" w:rsidR="007A1898" w:rsidRDefault="007A1898" w:rsidP="00666034">
      <w:pPr>
        <w:pStyle w:val="APICodeBW"/>
      </w:pPr>
      <w:r>
        <w:tab/>
        <w:t>cout &lt;&lt; “Supported Mode = “&lt;&lt; supportedMode &lt;&lt; endl;</w:t>
      </w:r>
    </w:p>
    <w:p w14:paraId="1C8E6CFB" w14:textId="3307FF19" w:rsidR="007A1898" w:rsidRDefault="007A1898" w:rsidP="00666034">
      <w:pPr>
        <w:pStyle w:val="APICodeBW"/>
      </w:pPr>
      <w:r>
        <w:tab/>
        <w:t>cout &lt;&lt; “Current Value = “ &lt;&lt; currentValue &lt;&lt; endl;</w:t>
      </w:r>
    </w:p>
    <w:p w14:paraId="54D2297D" w14:textId="03F69BAA" w:rsidR="007A1898" w:rsidRDefault="007A1898" w:rsidP="00666034">
      <w:pPr>
        <w:pStyle w:val="APICodeBW"/>
      </w:pPr>
      <w:r>
        <w:tab/>
        <w:t>cout &lt;&lt; “Current Mode = “ &lt;&lt; currentMode &lt;&lt; endl;</w:t>
      </w:r>
    </w:p>
    <w:p w14:paraId="26BE6A2E" w14:textId="73AF91C0" w:rsidR="007A1898" w:rsidRDefault="007A1898" w:rsidP="00666034">
      <w:pPr>
        <w:pStyle w:val="APICodeBW"/>
      </w:pPr>
      <w:r>
        <w:tab/>
        <w:t>cout &lt;&lt; “Default Value = “ &lt;&lt; defaultValue &lt;&lt; endl;</w:t>
      </w:r>
    </w:p>
    <w:p w14:paraId="54E2035F" w14:textId="7A7A54BC" w:rsidR="007A1898" w:rsidRDefault="007A1898" w:rsidP="00666034">
      <w:pPr>
        <w:pStyle w:val="APICodeBW"/>
      </w:pPr>
    </w:p>
    <w:p w14:paraId="6013003B" w14:textId="762D85E2" w:rsidR="007A1898" w:rsidRDefault="007A1898" w:rsidP="00666034">
      <w:pPr>
        <w:pStyle w:val="APICodeBW"/>
      </w:pPr>
      <w:r>
        <w:t>}</w:t>
      </w:r>
    </w:p>
    <w:p w14:paraId="550D4E0B" w14:textId="165D26C6" w:rsidR="003A3944" w:rsidRDefault="003A3944" w:rsidP="003A3944">
      <w:pPr>
        <w:pStyle w:val="H1BW"/>
      </w:pPr>
      <w:bookmarkStart w:id="123" w:name="_Toc512509574"/>
      <w:r>
        <w:t xml:space="preserve">BOOL </w:t>
      </w:r>
      <w:bookmarkEnd w:id="122"/>
      <w:r w:rsidR="00694EFD">
        <w:t>set(int propId, long value, long mode)</w:t>
      </w:r>
      <w:bookmarkEnd w:id="123"/>
    </w:p>
    <w:p w14:paraId="0D30E472" w14:textId="6C90A231" w:rsidR="00341F19" w:rsidRDefault="00694EFD" w:rsidP="004561FE">
      <w:pPr>
        <w:pStyle w:val="BodyBW"/>
      </w:pPr>
      <w:r>
        <w:t xml:space="preserve">This function is used to set the value and mode to the camera property </w:t>
      </w:r>
      <w:r w:rsidR="00D21368">
        <w:t xml:space="preserve">which is </w:t>
      </w:r>
      <w:r>
        <w:t xml:space="preserve">passed as input parameter to the API. Before calling this function, the camera </w:t>
      </w:r>
      <w:r w:rsidR="006B0840">
        <w:t>must</w:t>
      </w:r>
      <w:r>
        <w:t xml:space="preserve"> be opened and </w:t>
      </w:r>
      <w:r w:rsidR="003D0E88">
        <w:t>you must</w:t>
      </w:r>
      <w:r>
        <w:t xml:space="preserve"> know to which property the value is passed.</w:t>
      </w:r>
    </w:p>
    <w:p w14:paraId="27B88FDB" w14:textId="12583CEB" w:rsidR="00341F19" w:rsidRDefault="00341F19" w:rsidP="00341F19">
      <w:pPr>
        <w:pStyle w:val="BodyBW"/>
      </w:pPr>
      <w:r w:rsidRPr="00F86EB0">
        <w:rPr>
          <w:b/>
        </w:rPr>
        <w:t>1</w:t>
      </w:r>
      <w:r w:rsidR="000234C0">
        <w:t xml:space="preserve"> </w:t>
      </w:r>
      <w:r>
        <w:t>-</w:t>
      </w:r>
      <w:r w:rsidR="000234C0">
        <w:t xml:space="preserve"> </w:t>
      </w:r>
      <w:r>
        <w:t>Auto mode</w:t>
      </w:r>
      <w:r w:rsidR="00D774ED">
        <w:t>.</w:t>
      </w:r>
    </w:p>
    <w:p w14:paraId="6E737F00" w14:textId="2780E179" w:rsidR="00341F19" w:rsidRDefault="00341F19" w:rsidP="00341F19">
      <w:pPr>
        <w:pStyle w:val="BodyBW"/>
      </w:pPr>
      <w:r w:rsidRPr="00F86EB0">
        <w:rPr>
          <w:b/>
        </w:rPr>
        <w:t>2</w:t>
      </w:r>
      <w:r w:rsidR="000234C0">
        <w:rPr>
          <w:b/>
        </w:rPr>
        <w:t xml:space="preserve"> </w:t>
      </w:r>
      <w:r>
        <w:t>-</w:t>
      </w:r>
      <w:r w:rsidR="000234C0">
        <w:t xml:space="preserve"> </w:t>
      </w:r>
      <w:r>
        <w:t>Manual mode</w:t>
      </w:r>
      <w:r w:rsidR="00D774ED">
        <w:t>.</w:t>
      </w:r>
    </w:p>
    <w:p w14:paraId="0EDB3681" w14:textId="1D8C5FDB" w:rsidR="00341F19" w:rsidRDefault="00341F19" w:rsidP="00341F19">
      <w:pPr>
        <w:pStyle w:val="BodyBW"/>
      </w:pPr>
      <w:r w:rsidRPr="00F86EB0">
        <w:rPr>
          <w:b/>
        </w:rPr>
        <w:t>3</w:t>
      </w:r>
      <w:r w:rsidR="000234C0">
        <w:t xml:space="preserve"> </w:t>
      </w:r>
      <w:r>
        <w:t>-</w:t>
      </w:r>
      <w:r w:rsidR="000234C0">
        <w:t xml:space="preserve"> </w:t>
      </w:r>
      <w:r>
        <w:t>Auto and Manual mode</w:t>
      </w:r>
      <w:r w:rsidR="00D774ED">
        <w:t>.</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7"/>
        <w:gridCol w:w="4469"/>
        <w:gridCol w:w="1707"/>
      </w:tblGrid>
      <w:tr w:rsidR="003A3944" w14:paraId="56BB3DC9" w14:textId="77777777" w:rsidTr="00ED5370">
        <w:tc>
          <w:tcPr>
            <w:tcW w:w="0" w:type="auto"/>
          </w:tcPr>
          <w:p w14:paraId="4F194E84" w14:textId="77777777" w:rsidR="003A3944" w:rsidRDefault="003A3944" w:rsidP="00794DA8">
            <w:pPr>
              <w:pStyle w:val="TableHeadingBW"/>
            </w:pPr>
            <w:r>
              <w:t>Parameters</w:t>
            </w:r>
          </w:p>
        </w:tc>
        <w:tc>
          <w:tcPr>
            <w:tcW w:w="4469" w:type="dxa"/>
          </w:tcPr>
          <w:p w14:paraId="18E5ED28" w14:textId="77777777" w:rsidR="003A3944" w:rsidRDefault="003A3944" w:rsidP="00794DA8">
            <w:pPr>
              <w:pStyle w:val="TableHeadingBW"/>
            </w:pPr>
            <w:r>
              <w:t>Description</w:t>
            </w:r>
          </w:p>
        </w:tc>
        <w:tc>
          <w:tcPr>
            <w:tcW w:w="0" w:type="auto"/>
          </w:tcPr>
          <w:p w14:paraId="47C7CAC8" w14:textId="77777777" w:rsidR="003A3944" w:rsidRDefault="003A3944" w:rsidP="00794DA8">
            <w:pPr>
              <w:pStyle w:val="TableHeadingBW"/>
            </w:pPr>
            <w:r>
              <w:t>Return Values</w:t>
            </w:r>
          </w:p>
        </w:tc>
      </w:tr>
      <w:tr w:rsidR="00694EFD" w14:paraId="22133AFB" w14:textId="77777777" w:rsidTr="00ED5370">
        <w:tc>
          <w:tcPr>
            <w:tcW w:w="0" w:type="auto"/>
          </w:tcPr>
          <w:p w14:paraId="683E2DC5" w14:textId="7594253E" w:rsidR="00694EFD" w:rsidRPr="00141D5F" w:rsidRDefault="00694EFD" w:rsidP="00666034">
            <w:pPr>
              <w:pStyle w:val="TableCode"/>
            </w:pPr>
            <w:r>
              <w:t>int propId</w:t>
            </w:r>
          </w:p>
        </w:tc>
        <w:tc>
          <w:tcPr>
            <w:tcW w:w="4469" w:type="dxa"/>
            <w:vAlign w:val="center"/>
          </w:tcPr>
          <w:p w14:paraId="346ED208" w14:textId="694DCA43" w:rsidR="00694EFD" w:rsidRDefault="00FD35DC" w:rsidP="00946DC8">
            <w:pPr>
              <w:pStyle w:val="TableBodyBW"/>
            </w:pPr>
            <w:r>
              <w:t>You must</w:t>
            </w:r>
            <w:r w:rsidR="00694EFD">
              <w:t xml:space="preserve"> input the property ID of the camera properties to the API</w:t>
            </w:r>
            <w:r w:rsidR="00EB55D8">
              <w:t>.</w:t>
            </w:r>
          </w:p>
        </w:tc>
        <w:tc>
          <w:tcPr>
            <w:tcW w:w="0" w:type="auto"/>
            <w:vMerge w:val="restart"/>
            <w:vAlign w:val="center"/>
          </w:tcPr>
          <w:p w14:paraId="1A7C533A" w14:textId="77777777" w:rsidR="00694EFD" w:rsidRDefault="00694EFD" w:rsidP="00EF6AFB">
            <w:pPr>
              <w:pStyle w:val="TableBodyBW"/>
              <w:jc w:val="center"/>
            </w:pPr>
            <w:r>
              <w:t>TRUE on Success</w:t>
            </w:r>
          </w:p>
          <w:p w14:paraId="2E919523" w14:textId="77777777" w:rsidR="00694EFD" w:rsidRDefault="00694EFD" w:rsidP="0094088E">
            <w:pPr>
              <w:pStyle w:val="TableBodyBW"/>
              <w:jc w:val="center"/>
            </w:pPr>
            <w:r>
              <w:t>FALSE on Failure</w:t>
            </w:r>
          </w:p>
        </w:tc>
      </w:tr>
      <w:tr w:rsidR="00694EFD" w14:paraId="4260CEF5" w14:textId="77777777" w:rsidTr="00ED5370">
        <w:tc>
          <w:tcPr>
            <w:tcW w:w="0" w:type="auto"/>
          </w:tcPr>
          <w:p w14:paraId="56AA38F9" w14:textId="4C3B8041" w:rsidR="00694EFD" w:rsidRDefault="00694EFD" w:rsidP="00666034">
            <w:pPr>
              <w:pStyle w:val="TableCode"/>
            </w:pPr>
            <w:r>
              <w:t>long value</w:t>
            </w:r>
          </w:p>
        </w:tc>
        <w:tc>
          <w:tcPr>
            <w:tcW w:w="4469" w:type="dxa"/>
            <w:vAlign w:val="center"/>
          </w:tcPr>
          <w:p w14:paraId="5B588A3D" w14:textId="20EDEA78" w:rsidR="00694EFD" w:rsidRDefault="00B84897" w:rsidP="00946DC8">
            <w:pPr>
              <w:pStyle w:val="TableBodyBW"/>
            </w:pPr>
            <w:r>
              <w:t>The value to be set in the camera property is passed in this parameter.</w:t>
            </w:r>
          </w:p>
        </w:tc>
        <w:tc>
          <w:tcPr>
            <w:tcW w:w="0" w:type="auto"/>
            <w:vMerge/>
            <w:vAlign w:val="center"/>
          </w:tcPr>
          <w:p w14:paraId="6EBC2192" w14:textId="77777777" w:rsidR="00694EFD" w:rsidRDefault="00694EFD" w:rsidP="00EF6AFB">
            <w:pPr>
              <w:pStyle w:val="TableBodyBW"/>
              <w:jc w:val="center"/>
            </w:pPr>
          </w:p>
        </w:tc>
      </w:tr>
      <w:tr w:rsidR="00694EFD" w14:paraId="607051FE" w14:textId="77777777" w:rsidTr="00ED5370">
        <w:tc>
          <w:tcPr>
            <w:tcW w:w="0" w:type="auto"/>
          </w:tcPr>
          <w:p w14:paraId="692FB3AE" w14:textId="6726ECFC" w:rsidR="00694EFD" w:rsidRDefault="00694EFD" w:rsidP="00666034">
            <w:pPr>
              <w:pStyle w:val="TableCode"/>
            </w:pPr>
            <w:r>
              <w:t>long mode</w:t>
            </w:r>
          </w:p>
        </w:tc>
        <w:tc>
          <w:tcPr>
            <w:tcW w:w="4469" w:type="dxa"/>
            <w:vAlign w:val="center"/>
          </w:tcPr>
          <w:p w14:paraId="59FDE213" w14:textId="77777777" w:rsidR="00694EFD" w:rsidRDefault="00B84897" w:rsidP="00946DC8">
            <w:pPr>
              <w:pStyle w:val="TableBodyBW"/>
            </w:pPr>
            <w:r>
              <w:t>This parameter is used to change the mode of the camera property.</w:t>
            </w:r>
          </w:p>
          <w:p w14:paraId="660D032F" w14:textId="5BFDF893" w:rsidR="00B84897" w:rsidRDefault="00B84897" w:rsidP="00946DC8">
            <w:pPr>
              <w:pStyle w:val="TableBodyBW"/>
            </w:pPr>
            <w:r>
              <w:t xml:space="preserve">(If the camera supports only auto mode, </w:t>
            </w:r>
            <w:r w:rsidR="00EB55D8">
              <w:t>you cannot</w:t>
            </w:r>
            <w:r>
              <w:t xml:space="preserve"> set the different value or mode and if the camera supports only manual mode, </w:t>
            </w:r>
            <w:r w:rsidR="005C063B">
              <w:t>you</w:t>
            </w:r>
            <w:r>
              <w:t xml:space="preserve"> </w:t>
            </w:r>
            <w:commentRangeStart w:id="124"/>
            <w:commentRangeStart w:id="125"/>
            <w:r>
              <w:t>can</w:t>
            </w:r>
            <w:r w:rsidR="00F86EB0">
              <w:t>not</w:t>
            </w:r>
            <w:r>
              <w:t xml:space="preserve"> </w:t>
            </w:r>
            <w:commentRangeEnd w:id="124"/>
            <w:r w:rsidR="005E1574">
              <w:rPr>
                <w:rStyle w:val="CommentReference"/>
              </w:rPr>
              <w:commentReference w:id="124"/>
            </w:r>
            <w:commentRangeEnd w:id="125"/>
            <w:r w:rsidR="00DB354C">
              <w:rPr>
                <w:rStyle w:val="CommentReference"/>
              </w:rPr>
              <w:commentReference w:id="125"/>
            </w:r>
            <w:r>
              <w:t>set the auto mode)</w:t>
            </w:r>
            <w:r w:rsidR="009F3BA0">
              <w:t>.</w:t>
            </w:r>
          </w:p>
        </w:tc>
        <w:tc>
          <w:tcPr>
            <w:tcW w:w="0" w:type="auto"/>
            <w:vMerge/>
            <w:vAlign w:val="center"/>
          </w:tcPr>
          <w:p w14:paraId="1C400E46" w14:textId="77777777" w:rsidR="00694EFD" w:rsidRDefault="00694EFD" w:rsidP="00EF6AFB">
            <w:pPr>
              <w:pStyle w:val="TableBodyBW"/>
              <w:jc w:val="center"/>
            </w:pPr>
          </w:p>
        </w:tc>
      </w:tr>
    </w:tbl>
    <w:p w14:paraId="56CA6BCD" w14:textId="395A29D7" w:rsidR="00E30E36" w:rsidRDefault="00E30E36" w:rsidP="00E30E36">
      <w:pPr>
        <w:pStyle w:val="BodyBW"/>
        <w:rPr>
          <w:b/>
        </w:rPr>
      </w:pPr>
      <w:bookmarkStart w:id="126" w:name="_Toc9538"/>
      <w:r w:rsidRPr="00E30E36">
        <w:rPr>
          <w:b/>
        </w:rPr>
        <w:t>Sample Code</w:t>
      </w:r>
    </w:p>
    <w:p w14:paraId="063B3EC8" w14:textId="384F04D9" w:rsidR="00E30E36" w:rsidRDefault="007A1898" w:rsidP="00694EFD">
      <w:pPr>
        <w:pStyle w:val="APICodeBW"/>
      </w:pPr>
      <w:r>
        <w:lastRenderedPageBreak/>
        <w:t>VideoCapture cap;</w:t>
      </w:r>
    </w:p>
    <w:p w14:paraId="4A79C9C1" w14:textId="76EAB65D" w:rsidR="007A1898" w:rsidRDefault="007A1898" w:rsidP="00694EFD">
      <w:pPr>
        <w:pStyle w:val="APICodeBW"/>
      </w:pPr>
      <w:r>
        <w:t>cap.open(0);</w:t>
      </w:r>
    </w:p>
    <w:p w14:paraId="2562F869" w14:textId="4CBE7066" w:rsidR="007A1898" w:rsidRDefault="007A1898" w:rsidP="00694EFD">
      <w:pPr>
        <w:pStyle w:val="APICodeBW"/>
      </w:pPr>
      <w:r>
        <w:t>if(cap.set(CV_CAP_PROP_BRIGHTNESS, 12, 2))</w:t>
      </w:r>
    </w:p>
    <w:p w14:paraId="40EAC51B" w14:textId="5132432B" w:rsidR="007A1898" w:rsidRDefault="007A1898" w:rsidP="00694EFD">
      <w:pPr>
        <w:pStyle w:val="APICodeBW"/>
      </w:pPr>
      <w:r>
        <w:t>{</w:t>
      </w:r>
    </w:p>
    <w:p w14:paraId="10479F3E" w14:textId="5BF6C33A" w:rsidR="007A1898" w:rsidRDefault="007A1898" w:rsidP="00694EFD">
      <w:pPr>
        <w:pStyle w:val="APICodeBW"/>
      </w:pPr>
      <w:r>
        <w:tab/>
        <w:t>cout &lt;&lt; “Camera Brightness value is set” &lt;&lt; endl;</w:t>
      </w:r>
    </w:p>
    <w:p w14:paraId="74B1437D" w14:textId="19550DBA" w:rsidR="007A1898" w:rsidRDefault="007A1898" w:rsidP="00694EFD">
      <w:pPr>
        <w:pStyle w:val="APICodeBW"/>
      </w:pPr>
      <w:r>
        <w:t>}</w:t>
      </w:r>
    </w:p>
    <w:p w14:paraId="29E43C40" w14:textId="12F77F51" w:rsidR="003A3944" w:rsidRDefault="003A3944" w:rsidP="003A3944">
      <w:pPr>
        <w:pStyle w:val="H1BW"/>
      </w:pPr>
      <w:bookmarkStart w:id="127" w:name="_Toc512509575"/>
      <w:r>
        <w:t xml:space="preserve">BOOL </w:t>
      </w:r>
      <w:bookmarkEnd w:id="126"/>
      <w:r w:rsidR="00B84897">
        <w:t>openHID(String devicePath)</w:t>
      </w:r>
      <w:bookmarkEnd w:id="127"/>
    </w:p>
    <w:p w14:paraId="33E82291" w14:textId="343E4E0D" w:rsidR="003A3944" w:rsidRDefault="00B84897" w:rsidP="003A3944">
      <w:pPr>
        <w:pStyle w:val="BodyBW"/>
      </w:pPr>
      <w:r>
        <w:t xml:space="preserve">This function is used to open the HID Device to access HID extension settings of the camera, if </w:t>
      </w:r>
      <w:r w:rsidR="00F02B7F">
        <w:t>HID</w:t>
      </w:r>
      <w:r>
        <w:t xml:space="preserve"> is supported by the camera.</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68"/>
        <w:gridCol w:w="3665"/>
        <w:gridCol w:w="2183"/>
      </w:tblGrid>
      <w:tr w:rsidR="003A3944" w14:paraId="1D7B7EB9" w14:textId="77777777" w:rsidTr="00402F4B">
        <w:tc>
          <w:tcPr>
            <w:tcW w:w="0" w:type="auto"/>
          </w:tcPr>
          <w:p w14:paraId="6B82DACE" w14:textId="77777777" w:rsidR="003A3944" w:rsidRDefault="003A3944" w:rsidP="00794DA8">
            <w:pPr>
              <w:pStyle w:val="TableHeadingBW"/>
            </w:pPr>
            <w:r>
              <w:t>Parameters</w:t>
            </w:r>
          </w:p>
        </w:tc>
        <w:tc>
          <w:tcPr>
            <w:tcW w:w="0" w:type="auto"/>
          </w:tcPr>
          <w:p w14:paraId="161111A4" w14:textId="77777777" w:rsidR="003A3944" w:rsidRDefault="003A3944" w:rsidP="00794DA8">
            <w:pPr>
              <w:pStyle w:val="TableHeadingBW"/>
            </w:pPr>
            <w:r>
              <w:t>Description</w:t>
            </w:r>
          </w:p>
        </w:tc>
        <w:tc>
          <w:tcPr>
            <w:tcW w:w="0" w:type="auto"/>
          </w:tcPr>
          <w:p w14:paraId="27DE7D59" w14:textId="77777777" w:rsidR="003A3944" w:rsidRDefault="003A3944" w:rsidP="00794DA8">
            <w:pPr>
              <w:pStyle w:val="TableHeadingBW"/>
            </w:pPr>
            <w:r>
              <w:t>Return Values</w:t>
            </w:r>
          </w:p>
        </w:tc>
      </w:tr>
      <w:tr w:rsidR="003A3944" w14:paraId="602AD0C4" w14:textId="77777777" w:rsidTr="00402F4B">
        <w:tc>
          <w:tcPr>
            <w:tcW w:w="0" w:type="auto"/>
          </w:tcPr>
          <w:p w14:paraId="25B94C4F" w14:textId="302E3439" w:rsidR="003A3944" w:rsidRPr="00141D5F" w:rsidRDefault="00B84897" w:rsidP="00666034">
            <w:pPr>
              <w:pStyle w:val="TableCode"/>
            </w:pPr>
            <w:r>
              <w:t>String devicePath</w:t>
            </w:r>
          </w:p>
        </w:tc>
        <w:tc>
          <w:tcPr>
            <w:tcW w:w="0" w:type="auto"/>
            <w:vAlign w:val="center"/>
          </w:tcPr>
          <w:p w14:paraId="50B14904" w14:textId="2C83B9BF" w:rsidR="003A3944" w:rsidRDefault="00B84897" w:rsidP="00946DC8">
            <w:pPr>
              <w:pStyle w:val="TableBodyBW"/>
            </w:pPr>
            <w:r>
              <w:t>Camera Device path should be passed as the parameter to open the HID device access.</w:t>
            </w:r>
          </w:p>
        </w:tc>
        <w:tc>
          <w:tcPr>
            <w:tcW w:w="0" w:type="auto"/>
            <w:vAlign w:val="center"/>
          </w:tcPr>
          <w:p w14:paraId="3C4B01E2" w14:textId="74DAE2E6" w:rsidR="003A3944" w:rsidRDefault="003A3944" w:rsidP="00EF6AFB">
            <w:pPr>
              <w:pStyle w:val="TableBodyBW"/>
              <w:jc w:val="center"/>
            </w:pPr>
            <w:r>
              <w:t>TRUE on Success</w:t>
            </w:r>
            <w:r w:rsidR="00C43956">
              <w:t xml:space="preserve"> </w:t>
            </w:r>
            <w:r w:rsidR="00CB1EE9">
              <w:t>(HID supported Camera)</w:t>
            </w:r>
          </w:p>
          <w:p w14:paraId="2494165E" w14:textId="3CDB981F" w:rsidR="003A3944" w:rsidRDefault="003A3944" w:rsidP="0094088E">
            <w:pPr>
              <w:pStyle w:val="TableBodyBW"/>
              <w:jc w:val="center"/>
            </w:pPr>
            <w:r>
              <w:t>FALSE on Failure</w:t>
            </w:r>
            <w:r w:rsidR="00C43956">
              <w:t xml:space="preserve"> </w:t>
            </w:r>
            <w:r w:rsidR="00CB1EE9">
              <w:t>(HID is not supported)</w:t>
            </w:r>
          </w:p>
        </w:tc>
      </w:tr>
    </w:tbl>
    <w:p w14:paraId="6597C704" w14:textId="77777777" w:rsidR="00E30E36" w:rsidRPr="00E30E36" w:rsidRDefault="00E30E36" w:rsidP="00E30E36">
      <w:pPr>
        <w:pStyle w:val="BodyBW"/>
        <w:rPr>
          <w:b/>
        </w:rPr>
      </w:pPr>
      <w:r w:rsidRPr="00E30E36">
        <w:rPr>
          <w:b/>
        </w:rPr>
        <w:t>Sample Code</w:t>
      </w:r>
    </w:p>
    <w:p w14:paraId="0C283FCE" w14:textId="5A071012" w:rsidR="00E30E36" w:rsidRDefault="00CB1EE9" w:rsidP="00B84897">
      <w:pPr>
        <w:pStyle w:val="APICodeBW"/>
      </w:pPr>
      <w:r>
        <w:t>VideoCapture cap;</w:t>
      </w:r>
    </w:p>
    <w:p w14:paraId="5C0078D9" w14:textId="3F82BBA9" w:rsidR="00CB1EE9" w:rsidRDefault="00CB1EE9" w:rsidP="00B84897">
      <w:pPr>
        <w:pStyle w:val="APICodeBW"/>
      </w:pPr>
      <w:r>
        <w:t>cap.open(0);</w:t>
      </w:r>
    </w:p>
    <w:p w14:paraId="15661D6F" w14:textId="750B7353" w:rsidR="005A3A74" w:rsidRDefault="005A3A74" w:rsidP="00B84897">
      <w:pPr>
        <w:pStyle w:val="APICodeBW"/>
      </w:pPr>
      <w:r>
        <w:t>videoDevicePath = “\dev\hidrawX”;</w:t>
      </w:r>
    </w:p>
    <w:p w14:paraId="2EAB09A0" w14:textId="0FAA370F" w:rsidR="00CB1EE9" w:rsidRDefault="005A3A74" w:rsidP="00B84897">
      <w:pPr>
        <w:pStyle w:val="APICodeBW"/>
      </w:pPr>
      <w:r>
        <w:t>if(cap.openHID(videoDevicePath))</w:t>
      </w:r>
    </w:p>
    <w:p w14:paraId="0F68AD56" w14:textId="72FB9E5B" w:rsidR="005A3A74" w:rsidRDefault="005A3A74" w:rsidP="00B84897">
      <w:pPr>
        <w:pStyle w:val="APICodeBW"/>
      </w:pPr>
      <w:r>
        <w:t>{</w:t>
      </w:r>
    </w:p>
    <w:p w14:paraId="39F6EE96" w14:textId="2DE5F980" w:rsidR="005A3A74" w:rsidRDefault="005A3A74" w:rsidP="00B84897">
      <w:pPr>
        <w:pStyle w:val="APICodeBW"/>
      </w:pPr>
      <w:r>
        <w:tab/>
        <w:t>cout &lt;&lt; “HID Device Access is granted” &lt;&lt; endl;</w:t>
      </w:r>
    </w:p>
    <w:p w14:paraId="5D9F7573" w14:textId="27865594" w:rsidR="005A3A74" w:rsidRDefault="005A3A74" w:rsidP="00B84897">
      <w:pPr>
        <w:pStyle w:val="APICodeBW"/>
      </w:pPr>
      <w:r>
        <w:t>}</w:t>
      </w:r>
    </w:p>
    <w:p w14:paraId="7F247635" w14:textId="759B8965" w:rsidR="003A3944" w:rsidRDefault="003A3944" w:rsidP="003A3944">
      <w:pPr>
        <w:pStyle w:val="H1BW"/>
      </w:pPr>
      <w:bookmarkStart w:id="128" w:name="_Toc512509576"/>
      <w:r>
        <w:t xml:space="preserve">BOOL </w:t>
      </w:r>
      <w:r w:rsidR="008B37EB">
        <w:t>writeData(std::vector &lt;unsigned char&gt; &amp;inBuffer)</w:t>
      </w:r>
      <w:bookmarkEnd w:id="128"/>
    </w:p>
    <w:p w14:paraId="34D7CE2F" w14:textId="52EE1CD8" w:rsidR="003A3944" w:rsidRDefault="008B37EB" w:rsidP="003A3944">
      <w:pPr>
        <w:pStyle w:val="BodyBW"/>
      </w:pPr>
      <w:r>
        <w:t xml:space="preserve">This function is used to write data </w:t>
      </w:r>
      <w:r w:rsidR="00812EAD">
        <w:t xml:space="preserve">to the HID device. Before calling this function, openHID() API </w:t>
      </w:r>
      <w:r w:rsidR="007C6E00">
        <w:t>must</w:t>
      </w:r>
      <w:r w:rsidR="00812EAD">
        <w:t xml:space="preserve"> be called to access HID related settings.</w:t>
      </w:r>
      <w:r w:rsidR="004B0D25">
        <w:t xml:space="preserve"> writeData is used to send a request about the </w:t>
      </w:r>
      <w:r w:rsidR="00DE7C60">
        <w:t>HID</w:t>
      </w:r>
      <w:r w:rsidR="004B0D25">
        <w:t xml:space="preserve"> control values.</w:t>
      </w:r>
    </w:p>
    <w:p w14:paraId="085D85AA" w14:textId="09A96754" w:rsidR="00863DFA" w:rsidRDefault="00D774ED">
      <w:pPr>
        <w:pStyle w:val="BodyBW"/>
      </w:pPr>
      <w:r w:rsidRPr="00F86EB0">
        <w:rPr>
          <w:b/>
        </w:rPr>
        <w:t>0x40</w:t>
      </w:r>
      <w:r>
        <w:t xml:space="preserve"> - To </w:t>
      </w:r>
      <w:r w:rsidR="00F35A32">
        <w:t>r</w:t>
      </w:r>
      <w:r>
        <w:t>ead Firmware Revision Number.</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3685"/>
        <w:gridCol w:w="1763"/>
      </w:tblGrid>
      <w:tr w:rsidR="003A3944" w14:paraId="50071359" w14:textId="77777777" w:rsidTr="00F86EB0">
        <w:tc>
          <w:tcPr>
            <w:tcW w:w="2268" w:type="dxa"/>
          </w:tcPr>
          <w:p w14:paraId="560DAF86" w14:textId="77777777" w:rsidR="003A3944" w:rsidRDefault="003A3944" w:rsidP="00794DA8">
            <w:pPr>
              <w:pStyle w:val="TableHeadingBW"/>
            </w:pPr>
            <w:r>
              <w:t>Parameters</w:t>
            </w:r>
          </w:p>
        </w:tc>
        <w:tc>
          <w:tcPr>
            <w:tcW w:w="3685" w:type="dxa"/>
          </w:tcPr>
          <w:p w14:paraId="66138856" w14:textId="77777777" w:rsidR="003A3944" w:rsidRDefault="003A3944" w:rsidP="00794DA8">
            <w:pPr>
              <w:pStyle w:val="TableHeadingBW"/>
            </w:pPr>
            <w:r>
              <w:t>Description</w:t>
            </w:r>
          </w:p>
        </w:tc>
        <w:tc>
          <w:tcPr>
            <w:tcW w:w="1763" w:type="dxa"/>
          </w:tcPr>
          <w:p w14:paraId="16623139" w14:textId="77777777" w:rsidR="003A3944" w:rsidRDefault="003A3944" w:rsidP="00794DA8">
            <w:pPr>
              <w:pStyle w:val="TableHeadingBW"/>
            </w:pPr>
            <w:r>
              <w:t>Return Values</w:t>
            </w:r>
          </w:p>
        </w:tc>
      </w:tr>
      <w:tr w:rsidR="003A3944" w14:paraId="7C945051" w14:textId="77777777" w:rsidTr="00F86EB0">
        <w:tc>
          <w:tcPr>
            <w:tcW w:w="2268" w:type="dxa"/>
          </w:tcPr>
          <w:p w14:paraId="3A7E2DA6" w14:textId="32A72C58" w:rsidR="003A3944" w:rsidRPr="00141D5F" w:rsidRDefault="008B37EB" w:rsidP="00666034">
            <w:pPr>
              <w:pStyle w:val="TableCode"/>
            </w:pPr>
            <w:r>
              <w:t>Std::vector &lt;unsigned char&gt; &amp;inBuffer</w:t>
            </w:r>
            <w:r w:rsidR="003A3944">
              <w:t xml:space="preserve"> </w:t>
            </w:r>
          </w:p>
        </w:tc>
        <w:tc>
          <w:tcPr>
            <w:tcW w:w="3685" w:type="dxa"/>
            <w:vAlign w:val="center"/>
          </w:tcPr>
          <w:p w14:paraId="15AA1DDD" w14:textId="233C2D8A" w:rsidR="003A3944" w:rsidRDefault="002F18BB" w:rsidP="00946DC8">
            <w:pPr>
              <w:pStyle w:val="TableBodyBW"/>
            </w:pPr>
            <w:r>
              <w:t>writeData API is used to send request to the HID Device about the HID control settings.</w:t>
            </w:r>
          </w:p>
        </w:tc>
        <w:tc>
          <w:tcPr>
            <w:tcW w:w="1763" w:type="dxa"/>
            <w:vAlign w:val="center"/>
          </w:tcPr>
          <w:p w14:paraId="3A48519F" w14:textId="77777777" w:rsidR="003A3944" w:rsidRDefault="003A3944" w:rsidP="00EF6AFB">
            <w:pPr>
              <w:pStyle w:val="TableBodyBW"/>
              <w:jc w:val="center"/>
            </w:pPr>
            <w:r>
              <w:t>TRUE on Success</w:t>
            </w:r>
          </w:p>
          <w:p w14:paraId="03700C4B" w14:textId="77777777" w:rsidR="003A3944" w:rsidRDefault="003A3944" w:rsidP="0094088E">
            <w:pPr>
              <w:pStyle w:val="TableBodyBW"/>
              <w:jc w:val="center"/>
            </w:pPr>
            <w:r>
              <w:t>FALSE on Failure</w:t>
            </w:r>
          </w:p>
        </w:tc>
      </w:tr>
    </w:tbl>
    <w:p w14:paraId="50C13CDE" w14:textId="2F690C03" w:rsidR="00C70704" w:rsidRPr="00C70704" w:rsidRDefault="00E30E36" w:rsidP="00E30E36">
      <w:pPr>
        <w:pStyle w:val="BodyBW"/>
      </w:pPr>
      <w:bookmarkStart w:id="129" w:name="_Toc28189"/>
      <w:r w:rsidRPr="00E30E36">
        <w:rPr>
          <w:b/>
        </w:rPr>
        <w:t>Sample Code</w:t>
      </w:r>
    </w:p>
    <w:p w14:paraId="02F0B361" w14:textId="114852C9" w:rsidR="00E30E36" w:rsidRDefault="00056A4B" w:rsidP="008B37EB">
      <w:pPr>
        <w:pStyle w:val="APICodeBW"/>
      </w:pPr>
      <w:r>
        <w:t>VideoCapture cap;</w:t>
      </w:r>
    </w:p>
    <w:p w14:paraId="1E9CA8C9" w14:textId="49DF5074" w:rsidR="00056A4B" w:rsidRDefault="00056A4B" w:rsidP="008B37EB">
      <w:pPr>
        <w:pStyle w:val="APICodeBW"/>
      </w:pPr>
      <w:r>
        <w:t>cap.open(0);</w:t>
      </w:r>
    </w:p>
    <w:p w14:paraId="171E40E5" w14:textId="1A750E61" w:rsidR="00056A4B" w:rsidRDefault="00056A4B" w:rsidP="008B37EB">
      <w:pPr>
        <w:pStyle w:val="APICodeBW"/>
      </w:pPr>
      <w:r>
        <w:t>if(cap.openHID(videoDevicePath))</w:t>
      </w:r>
    </w:p>
    <w:p w14:paraId="17B5520B" w14:textId="7922BC4D" w:rsidR="00056A4B" w:rsidRDefault="00056A4B" w:rsidP="008B37EB">
      <w:pPr>
        <w:pStyle w:val="APICodeBW"/>
      </w:pPr>
      <w:r>
        <w:lastRenderedPageBreak/>
        <w:t>{</w:t>
      </w:r>
    </w:p>
    <w:p w14:paraId="449EC64A" w14:textId="0A1A3498" w:rsidR="00056A4B" w:rsidRDefault="00056A4B" w:rsidP="008B37EB">
      <w:pPr>
        <w:pStyle w:val="APICodeBW"/>
      </w:pPr>
      <w:r>
        <w:tab/>
        <w:t>inBuffer.push_back(0x00);</w:t>
      </w:r>
    </w:p>
    <w:p w14:paraId="2A604F09" w14:textId="557E2DE3" w:rsidR="00056A4B" w:rsidRDefault="00056A4B" w:rsidP="008B37EB">
      <w:pPr>
        <w:pStyle w:val="APICodeBW"/>
      </w:pPr>
      <w:r>
        <w:tab/>
        <w:t>inBuffer.push_back(0x40);</w:t>
      </w:r>
    </w:p>
    <w:p w14:paraId="64B33760" w14:textId="21837FDB" w:rsidR="00C70704" w:rsidRDefault="00C70704" w:rsidP="008B37EB">
      <w:pPr>
        <w:pStyle w:val="APICodeBW"/>
      </w:pPr>
      <w:r>
        <w:tab/>
        <w:t>if(cap.writeData(inBuffer))</w:t>
      </w:r>
    </w:p>
    <w:p w14:paraId="4CCCA87C" w14:textId="2E338557" w:rsidR="00C70704" w:rsidRDefault="00C70704" w:rsidP="008B37EB">
      <w:pPr>
        <w:pStyle w:val="APICodeBW"/>
      </w:pPr>
      <w:r>
        <w:tab/>
        <w:t>{</w:t>
      </w:r>
    </w:p>
    <w:p w14:paraId="098F1E6B" w14:textId="3C33A077" w:rsidR="00C70704" w:rsidRDefault="00C70704" w:rsidP="008B37EB">
      <w:pPr>
        <w:pStyle w:val="APICodeBW"/>
      </w:pPr>
      <w:r>
        <w:tab/>
      </w:r>
      <w:r>
        <w:tab/>
        <w:t>cout &lt;&lt; “Data is written into the hid device “ &lt;&lt; endl;</w:t>
      </w:r>
    </w:p>
    <w:p w14:paraId="4C6D4EC9" w14:textId="540DB2F4" w:rsidR="00C70704" w:rsidRDefault="00C70704" w:rsidP="008B37EB">
      <w:pPr>
        <w:pStyle w:val="APICodeBW"/>
      </w:pPr>
      <w:r>
        <w:tab/>
        <w:t>}</w:t>
      </w:r>
    </w:p>
    <w:p w14:paraId="642BA596" w14:textId="1AB2FF43" w:rsidR="00056A4B" w:rsidRDefault="00056A4B" w:rsidP="008B37EB">
      <w:pPr>
        <w:pStyle w:val="APICodeBW"/>
      </w:pPr>
      <w:r>
        <w:t>}</w:t>
      </w:r>
    </w:p>
    <w:p w14:paraId="671E53BF" w14:textId="15557784" w:rsidR="003A3944" w:rsidRDefault="003A3944" w:rsidP="003A3944">
      <w:pPr>
        <w:pStyle w:val="H1BW"/>
      </w:pPr>
      <w:bookmarkStart w:id="130" w:name="_Toc512509577"/>
      <w:r>
        <w:t xml:space="preserve">BOOL </w:t>
      </w:r>
      <w:bookmarkEnd w:id="129"/>
      <w:r w:rsidR="00812EAD">
        <w:t>readData(std::vector &lt;unsigned char&gt; &amp;outBuffer);</w:t>
      </w:r>
      <w:bookmarkEnd w:id="130"/>
    </w:p>
    <w:p w14:paraId="408D3D93" w14:textId="6BEB2403" w:rsidR="003A3944" w:rsidRDefault="00812EAD" w:rsidP="003A3944">
      <w:pPr>
        <w:pStyle w:val="BodyBW"/>
      </w:pPr>
      <w:r>
        <w:t>This function is u</w:t>
      </w:r>
      <w:r w:rsidR="004B0D25">
        <w:t xml:space="preserve">sed to read data from the HID device. Before calling this API, the camera </w:t>
      </w:r>
      <w:r w:rsidR="00EE605C">
        <w:t>must</w:t>
      </w:r>
      <w:r w:rsidR="004B0D25">
        <w:t xml:space="preserve"> be opened and writeData API </w:t>
      </w:r>
      <w:r w:rsidR="000367ED">
        <w:t>must</w:t>
      </w:r>
      <w:r w:rsidR="004B0D25">
        <w:t xml:space="preserve"> be called. Using readData API, the response for the writeData will be retrieved.</w:t>
      </w:r>
    </w:p>
    <w:p w14:paraId="2C3568BA" w14:textId="035856B7" w:rsidR="00395476" w:rsidRPr="003A3944" w:rsidRDefault="007D331C" w:rsidP="007840AC">
      <w:pPr>
        <w:pStyle w:val="BodyBW"/>
      </w:pPr>
      <w:r w:rsidRPr="00F86EB0">
        <w:rPr>
          <w:b/>
        </w:rPr>
        <w:t>0x40</w:t>
      </w:r>
      <w:r>
        <w:t xml:space="preserve"> - To read Firmware Revision Number.</w:t>
      </w:r>
    </w:p>
    <w:tbl>
      <w:tblPr>
        <w:tblStyle w:val="TableGrid"/>
        <w:tblW w:w="0" w:type="auto"/>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43"/>
        <w:gridCol w:w="4110"/>
        <w:gridCol w:w="1763"/>
      </w:tblGrid>
      <w:tr w:rsidR="003A3944" w14:paraId="0300220A" w14:textId="77777777" w:rsidTr="00F86EB0">
        <w:tc>
          <w:tcPr>
            <w:tcW w:w="1843" w:type="dxa"/>
          </w:tcPr>
          <w:p w14:paraId="05800586" w14:textId="77777777" w:rsidR="003A3944" w:rsidRDefault="003A3944" w:rsidP="00794DA8">
            <w:pPr>
              <w:pStyle w:val="TableHeadingBW"/>
            </w:pPr>
            <w:r>
              <w:t>Parameters</w:t>
            </w:r>
          </w:p>
        </w:tc>
        <w:tc>
          <w:tcPr>
            <w:tcW w:w="4110" w:type="dxa"/>
          </w:tcPr>
          <w:p w14:paraId="1B60A658" w14:textId="77777777" w:rsidR="003A3944" w:rsidRDefault="003A3944" w:rsidP="00794DA8">
            <w:pPr>
              <w:pStyle w:val="TableHeadingBW"/>
            </w:pPr>
            <w:r>
              <w:t>Description</w:t>
            </w:r>
          </w:p>
        </w:tc>
        <w:tc>
          <w:tcPr>
            <w:tcW w:w="1763" w:type="dxa"/>
          </w:tcPr>
          <w:p w14:paraId="65DA4E71" w14:textId="77777777" w:rsidR="003A3944" w:rsidRDefault="003A3944" w:rsidP="00794DA8">
            <w:pPr>
              <w:pStyle w:val="TableHeadingBW"/>
            </w:pPr>
            <w:r>
              <w:t>Return Values</w:t>
            </w:r>
          </w:p>
        </w:tc>
      </w:tr>
      <w:tr w:rsidR="003A3944" w14:paraId="3D57F496" w14:textId="77777777" w:rsidTr="00F86EB0">
        <w:tc>
          <w:tcPr>
            <w:tcW w:w="1843" w:type="dxa"/>
          </w:tcPr>
          <w:p w14:paraId="37269D12" w14:textId="06F0569F" w:rsidR="003A3944" w:rsidRPr="00141D5F" w:rsidRDefault="002F18BB" w:rsidP="00666034">
            <w:pPr>
              <w:pStyle w:val="TableCode"/>
            </w:pPr>
            <w:r>
              <w:t>Std::vector &lt;unsigned char&gt; &amp;outBuffer</w:t>
            </w:r>
            <w:r w:rsidR="003A3944">
              <w:t xml:space="preserve"> </w:t>
            </w:r>
          </w:p>
        </w:tc>
        <w:tc>
          <w:tcPr>
            <w:tcW w:w="4110" w:type="dxa"/>
            <w:vAlign w:val="center"/>
          </w:tcPr>
          <w:p w14:paraId="5F64814C" w14:textId="4F88282A" w:rsidR="003A3944" w:rsidRDefault="002F18BB" w:rsidP="00946DC8">
            <w:pPr>
              <w:pStyle w:val="TableBodyBW"/>
            </w:pPr>
            <w:r>
              <w:t xml:space="preserve">Read the response from the HID device, which </w:t>
            </w:r>
            <w:r w:rsidR="008D6C22">
              <w:t>you</w:t>
            </w:r>
            <w:r>
              <w:t xml:space="preserve"> </w:t>
            </w:r>
            <w:r w:rsidR="008D6C22">
              <w:t>must</w:t>
            </w:r>
            <w:r>
              <w:t xml:space="preserve"> request about the HID Control settings using writeData API</w:t>
            </w:r>
            <w:r w:rsidR="009F4DE6">
              <w:t>.</w:t>
            </w:r>
          </w:p>
        </w:tc>
        <w:tc>
          <w:tcPr>
            <w:tcW w:w="1763" w:type="dxa"/>
            <w:vAlign w:val="center"/>
          </w:tcPr>
          <w:p w14:paraId="2DC13593" w14:textId="77777777" w:rsidR="003A3944" w:rsidRDefault="003A3944" w:rsidP="00EF6AFB">
            <w:pPr>
              <w:pStyle w:val="TableBodyBW"/>
              <w:jc w:val="center"/>
            </w:pPr>
            <w:r>
              <w:t>TRUE on Success</w:t>
            </w:r>
          </w:p>
          <w:p w14:paraId="683110A2" w14:textId="77777777" w:rsidR="003A3944" w:rsidRDefault="003A3944" w:rsidP="0094088E">
            <w:pPr>
              <w:pStyle w:val="TableBodyBW"/>
              <w:jc w:val="center"/>
            </w:pPr>
            <w:r>
              <w:t>FALSE on Failure</w:t>
            </w:r>
          </w:p>
        </w:tc>
      </w:tr>
    </w:tbl>
    <w:p w14:paraId="3A73D661" w14:textId="50137172" w:rsidR="002F18BB" w:rsidRPr="002F18BB" w:rsidRDefault="001D0B50" w:rsidP="00E30E36">
      <w:pPr>
        <w:pStyle w:val="BodyBW"/>
      </w:pPr>
      <w:bookmarkStart w:id="131" w:name="_Toc26482"/>
      <w:r>
        <w:rPr>
          <w:b/>
        </w:rPr>
        <w:t xml:space="preserve">Windows </w:t>
      </w:r>
      <w:r w:rsidR="00E30E36" w:rsidRPr="00E30E36">
        <w:rPr>
          <w:b/>
        </w:rPr>
        <w:t>Sample Code</w:t>
      </w:r>
    </w:p>
    <w:p w14:paraId="7DCCF092" w14:textId="77777777" w:rsidR="002F18BB" w:rsidRDefault="002F18BB" w:rsidP="002F18BB">
      <w:pPr>
        <w:pStyle w:val="APICodeBW"/>
      </w:pPr>
      <w:r>
        <w:t>VideoCapture cap;</w:t>
      </w:r>
    </w:p>
    <w:p w14:paraId="3A36010F" w14:textId="77777777" w:rsidR="002F18BB" w:rsidRDefault="002F18BB" w:rsidP="002F18BB">
      <w:pPr>
        <w:pStyle w:val="APICodeBW"/>
      </w:pPr>
      <w:r>
        <w:t>cap.open(0);</w:t>
      </w:r>
    </w:p>
    <w:p w14:paraId="44D36534" w14:textId="77777777" w:rsidR="002F18BB" w:rsidRDefault="002F18BB" w:rsidP="002F18BB">
      <w:pPr>
        <w:pStyle w:val="APICodeBW"/>
      </w:pPr>
      <w:r>
        <w:t>if(cap.openHID(videoDevicePath))</w:t>
      </w:r>
    </w:p>
    <w:p w14:paraId="7CDE640A" w14:textId="77777777" w:rsidR="002F18BB" w:rsidRDefault="002F18BB" w:rsidP="002F18BB">
      <w:pPr>
        <w:pStyle w:val="APICodeBW"/>
      </w:pPr>
      <w:r>
        <w:t>{</w:t>
      </w:r>
    </w:p>
    <w:p w14:paraId="7AB0BFE7" w14:textId="77777777" w:rsidR="002F18BB" w:rsidRDefault="002F18BB" w:rsidP="002F18BB">
      <w:pPr>
        <w:pStyle w:val="APICodeBW"/>
      </w:pPr>
      <w:r>
        <w:tab/>
        <w:t>inBuffer.push_back(0x00);</w:t>
      </w:r>
    </w:p>
    <w:p w14:paraId="69BEECE3" w14:textId="77777777" w:rsidR="002F18BB" w:rsidRDefault="002F18BB" w:rsidP="002F18BB">
      <w:pPr>
        <w:pStyle w:val="APICodeBW"/>
      </w:pPr>
      <w:r>
        <w:tab/>
        <w:t>inBuffer.push_back(0x40);</w:t>
      </w:r>
    </w:p>
    <w:p w14:paraId="5C92B6ED" w14:textId="77777777" w:rsidR="002F18BB" w:rsidRDefault="002F18BB" w:rsidP="002F18BB">
      <w:pPr>
        <w:pStyle w:val="APICodeBW"/>
      </w:pPr>
      <w:r>
        <w:tab/>
        <w:t>if(cap.writeData(inBuffer))</w:t>
      </w:r>
    </w:p>
    <w:p w14:paraId="0380829C" w14:textId="77777777" w:rsidR="002F18BB" w:rsidRDefault="002F18BB" w:rsidP="002F18BB">
      <w:pPr>
        <w:pStyle w:val="APICodeBW"/>
      </w:pPr>
      <w:r>
        <w:tab/>
        <w:t>{</w:t>
      </w:r>
    </w:p>
    <w:p w14:paraId="741F4C59" w14:textId="77777777" w:rsidR="002F18BB" w:rsidRDefault="002F18BB" w:rsidP="002F18BB">
      <w:pPr>
        <w:pStyle w:val="APICodeBW"/>
      </w:pPr>
      <w:r>
        <w:tab/>
      </w:r>
      <w:r>
        <w:tab/>
        <w:t>cout &lt;&lt; “Data is written into the hid device “ &lt;&lt; endl;</w:t>
      </w:r>
    </w:p>
    <w:p w14:paraId="6FC0DC94" w14:textId="16D8AF31" w:rsidR="002F18BB" w:rsidRDefault="002F18BB" w:rsidP="002F18BB">
      <w:pPr>
        <w:pStyle w:val="APICodeBW"/>
      </w:pPr>
      <w:r>
        <w:tab/>
        <w:t>}</w:t>
      </w:r>
    </w:p>
    <w:p w14:paraId="11C59716" w14:textId="1096D28D" w:rsidR="002F18BB" w:rsidRDefault="002F18BB" w:rsidP="002F18BB">
      <w:pPr>
        <w:pStyle w:val="APICodeBW"/>
      </w:pPr>
      <w:r>
        <w:tab/>
        <w:t>if(cap.readData(outBuffer))</w:t>
      </w:r>
    </w:p>
    <w:p w14:paraId="05182C7D" w14:textId="49D5AE5F" w:rsidR="002F18BB" w:rsidRDefault="002F18BB" w:rsidP="002F18BB">
      <w:pPr>
        <w:pStyle w:val="APICodeBW"/>
        <w:ind w:firstLine="720"/>
      </w:pPr>
      <w:r>
        <w:t>{</w:t>
      </w:r>
    </w:p>
    <w:p w14:paraId="258F3FD7" w14:textId="217C26F9" w:rsidR="002F18BB" w:rsidRDefault="00FD2B06" w:rsidP="002F18BB">
      <w:pPr>
        <w:pStyle w:val="APICodeBW"/>
        <w:ind w:firstLine="720"/>
      </w:pPr>
      <w:r>
        <w:tab/>
        <w:t>int pMajorVersion, pMinorVersion1, pMinorVersion2, pMinorVersion3, SDK_VER, SVN_VER;</w:t>
      </w:r>
    </w:p>
    <w:p w14:paraId="32EFE890" w14:textId="2FF7ED54" w:rsidR="00FD2B06" w:rsidRDefault="00FD2B06" w:rsidP="002F18BB">
      <w:pPr>
        <w:pStyle w:val="APICodeBW"/>
        <w:ind w:firstLine="720"/>
      </w:pPr>
      <w:r>
        <w:tab/>
        <w:t>SDK_VER = (outBuffer[</w:t>
      </w:r>
      <w:r w:rsidR="001D0B50">
        <w:t>4</w:t>
      </w:r>
      <w:r>
        <w:t>] &lt;&lt; 8) + outBuffer[</w:t>
      </w:r>
      <w:r w:rsidR="001D0B50">
        <w:t>5</w:t>
      </w:r>
      <w:r>
        <w:t>];</w:t>
      </w:r>
    </w:p>
    <w:p w14:paraId="709C6954" w14:textId="1A47A401" w:rsidR="00FD2B06" w:rsidRDefault="00FD2B06" w:rsidP="002F18BB">
      <w:pPr>
        <w:pStyle w:val="APICodeBW"/>
        <w:ind w:firstLine="720"/>
      </w:pPr>
      <w:r>
        <w:tab/>
        <w:t>SVN_VER = (</w:t>
      </w:r>
      <w:r w:rsidR="001D0B50">
        <w:t>outBuffer[6] &lt;&lt; 8) + outBuffer[7];</w:t>
      </w:r>
    </w:p>
    <w:p w14:paraId="496B8152" w14:textId="39324A4E" w:rsidR="001D0B50" w:rsidRDefault="001D0B50" w:rsidP="002F18BB">
      <w:pPr>
        <w:pStyle w:val="APICodeBW"/>
        <w:ind w:firstLine="720"/>
      </w:pPr>
      <w:r>
        <w:lastRenderedPageBreak/>
        <w:tab/>
        <w:t>pMajorVersion = outBuffer[2];</w:t>
      </w:r>
    </w:p>
    <w:p w14:paraId="59595E2A" w14:textId="30DC654A" w:rsidR="001D0B50" w:rsidRDefault="001D0B50" w:rsidP="002F18BB">
      <w:pPr>
        <w:pStyle w:val="APICodeBW"/>
        <w:ind w:firstLine="720"/>
      </w:pPr>
      <w:r>
        <w:tab/>
        <w:t>pMinorVersion1 = outBuffer[3];</w:t>
      </w:r>
    </w:p>
    <w:p w14:paraId="7A36ADA1" w14:textId="763781E5" w:rsidR="001D0B50" w:rsidRDefault="001D0B50" w:rsidP="002F18BB">
      <w:pPr>
        <w:pStyle w:val="APICodeBW"/>
        <w:ind w:firstLine="720"/>
      </w:pPr>
      <w:r>
        <w:tab/>
        <w:t>pMinorVersion2 = SDK_VER;</w:t>
      </w:r>
    </w:p>
    <w:p w14:paraId="355B9587" w14:textId="569B69F3" w:rsidR="001D0B50" w:rsidRDefault="001D0B50" w:rsidP="002F18BB">
      <w:pPr>
        <w:pStyle w:val="APICodeBW"/>
        <w:ind w:firstLine="720"/>
      </w:pPr>
      <w:r>
        <w:tab/>
        <w:t>pMinorVersion3 = SVN_VER;</w:t>
      </w:r>
    </w:p>
    <w:p w14:paraId="4C0E0632" w14:textId="09DD1B4D" w:rsidR="002F18BB" w:rsidRDefault="002F18BB" w:rsidP="002F18BB">
      <w:pPr>
        <w:pStyle w:val="APICodeBW"/>
        <w:ind w:firstLine="720"/>
      </w:pPr>
      <w:r>
        <w:t>}</w:t>
      </w:r>
    </w:p>
    <w:p w14:paraId="54DB097C" w14:textId="77777777" w:rsidR="002F18BB" w:rsidRDefault="002F18BB" w:rsidP="002F18BB">
      <w:pPr>
        <w:pStyle w:val="APICodeBW"/>
      </w:pPr>
      <w:r>
        <w:t>}</w:t>
      </w:r>
    </w:p>
    <w:p w14:paraId="584A9BE8" w14:textId="4E3A4C75" w:rsidR="001D0B50" w:rsidRPr="002F18BB" w:rsidRDefault="001D0B50" w:rsidP="0027594D">
      <w:pPr>
        <w:pStyle w:val="BodyBW"/>
      </w:pPr>
      <w:r>
        <w:rPr>
          <w:b/>
        </w:rPr>
        <w:t xml:space="preserve">Linux </w:t>
      </w:r>
      <w:r w:rsidRPr="00E30E36">
        <w:rPr>
          <w:b/>
        </w:rPr>
        <w:t>Sample Code</w:t>
      </w:r>
    </w:p>
    <w:p w14:paraId="414C0014" w14:textId="77777777" w:rsidR="001D0B50" w:rsidRDefault="001D0B50" w:rsidP="001D0B50">
      <w:pPr>
        <w:pStyle w:val="APICodeBW"/>
      </w:pPr>
      <w:r>
        <w:t>VideoCapture cap;</w:t>
      </w:r>
    </w:p>
    <w:p w14:paraId="1BABCF37" w14:textId="77777777" w:rsidR="001D0B50" w:rsidRDefault="001D0B50" w:rsidP="001D0B50">
      <w:pPr>
        <w:pStyle w:val="APICodeBW"/>
      </w:pPr>
      <w:r>
        <w:t>cap.open(0);</w:t>
      </w:r>
    </w:p>
    <w:p w14:paraId="2939438E" w14:textId="77777777" w:rsidR="001D0B50" w:rsidRDefault="001D0B50" w:rsidP="001D0B50">
      <w:pPr>
        <w:pStyle w:val="APICodeBW"/>
      </w:pPr>
      <w:r>
        <w:t>if(cap.openHID(videoDevicePath))</w:t>
      </w:r>
    </w:p>
    <w:p w14:paraId="14E15882" w14:textId="77777777" w:rsidR="001D0B50" w:rsidRDefault="001D0B50" w:rsidP="001D0B50">
      <w:pPr>
        <w:pStyle w:val="APICodeBW"/>
      </w:pPr>
      <w:r>
        <w:t>{</w:t>
      </w:r>
    </w:p>
    <w:p w14:paraId="240D365D" w14:textId="77777777" w:rsidR="001D0B50" w:rsidRDefault="001D0B50" w:rsidP="001D0B50">
      <w:pPr>
        <w:pStyle w:val="APICodeBW"/>
      </w:pPr>
      <w:r>
        <w:tab/>
        <w:t>inBuffer.push_back(0x00);</w:t>
      </w:r>
    </w:p>
    <w:p w14:paraId="29EB5E09" w14:textId="77777777" w:rsidR="001D0B50" w:rsidRDefault="001D0B50" w:rsidP="001D0B50">
      <w:pPr>
        <w:pStyle w:val="APICodeBW"/>
      </w:pPr>
      <w:r>
        <w:tab/>
        <w:t>inBuffer.push_back(0x40);</w:t>
      </w:r>
    </w:p>
    <w:p w14:paraId="4583475A" w14:textId="77777777" w:rsidR="001D0B50" w:rsidRDefault="001D0B50" w:rsidP="001D0B50">
      <w:pPr>
        <w:pStyle w:val="APICodeBW"/>
      </w:pPr>
      <w:r>
        <w:tab/>
        <w:t>if(cap.writeData(inBuffer))</w:t>
      </w:r>
    </w:p>
    <w:p w14:paraId="5855177E" w14:textId="77777777" w:rsidR="001D0B50" w:rsidRDefault="001D0B50" w:rsidP="001D0B50">
      <w:pPr>
        <w:pStyle w:val="APICodeBW"/>
      </w:pPr>
      <w:r>
        <w:tab/>
        <w:t>{</w:t>
      </w:r>
    </w:p>
    <w:p w14:paraId="537327C5" w14:textId="77777777" w:rsidR="001D0B50" w:rsidRDefault="001D0B50" w:rsidP="001D0B50">
      <w:pPr>
        <w:pStyle w:val="APICodeBW"/>
      </w:pPr>
      <w:r>
        <w:tab/>
      </w:r>
      <w:r>
        <w:tab/>
        <w:t>cout &lt;&lt; “Data is written into the hid device “ &lt;&lt; endl;</w:t>
      </w:r>
    </w:p>
    <w:p w14:paraId="03C99918" w14:textId="77777777" w:rsidR="001D0B50" w:rsidRDefault="001D0B50" w:rsidP="001D0B50">
      <w:pPr>
        <w:pStyle w:val="APICodeBW"/>
      </w:pPr>
      <w:r>
        <w:tab/>
        <w:t>}</w:t>
      </w:r>
    </w:p>
    <w:p w14:paraId="6802F01A" w14:textId="77777777" w:rsidR="001D0B50" w:rsidRDefault="001D0B50" w:rsidP="001D0B50">
      <w:pPr>
        <w:pStyle w:val="APICodeBW"/>
      </w:pPr>
      <w:r>
        <w:tab/>
        <w:t>if(cap.readData(outBuffer))</w:t>
      </w:r>
    </w:p>
    <w:p w14:paraId="53C21319" w14:textId="77777777" w:rsidR="001D0B50" w:rsidRDefault="001D0B50" w:rsidP="001D0B50">
      <w:pPr>
        <w:pStyle w:val="APICodeBW"/>
        <w:ind w:firstLine="720"/>
      </w:pPr>
      <w:r>
        <w:t>{</w:t>
      </w:r>
    </w:p>
    <w:p w14:paraId="5763975F" w14:textId="77777777" w:rsidR="001D0B50" w:rsidRDefault="001D0B50" w:rsidP="001D0B50">
      <w:pPr>
        <w:pStyle w:val="APICodeBW"/>
        <w:ind w:firstLine="720"/>
      </w:pPr>
      <w:r>
        <w:tab/>
        <w:t>int pMajorVersion, pMinorVersion1, pMinorVersion2, pMinorVersion3, SDK_VER, SVN_VER;</w:t>
      </w:r>
    </w:p>
    <w:p w14:paraId="22B309EE" w14:textId="298A0CA1" w:rsidR="001D0B50" w:rsidRDefault="001D0B50" w:rsidP="001D0B50">
      <w:pPr>
        <w:pStyle w:val="APICodeBW"/>
        <w:ind w:firstLine="720"/>
      </w:pPr>
      <w:r>
        <w:tab/>
        <w:t>SDK_VER = (outBuffer[</w:t>
      </w:r>
      <w:r w:rsidR="009E0F84">
        <w:t>3] &lt;&lt; 8) + outBuffer[4</w:t>
      </w:r>
      <w:r>
        <w:t>];</w:t>
      </w:r>
    </w:p>
    <w:p w14:paraId="4990B0F3" w14:textId="4CE4D86D" w:rsidR="001D0B50" w:rsidRDefault="009E0F84" w:rsidP="001D0B50">
      <w:pPr>
        <w:pStyle w:val="APICodeBW"/>
        <w:ind w:firstLine="720"/>
      </w:pPr>
      <w:r>
        <w:tab/>
        <w:t>SVN_VER = (outBuffer[5] &lt;&lt; 8) + outBuffer[6</w:t>
      </w:r>
      <w:r w:rsidR="001D0B50">
        <w:t>];</w:t>
      </w:r>
    </w:p>
    <w:p w14:paraId="4EE12AAD" w14:textId="5AD2F176" w:rsidR="001D0B50" w:rsidRDefault="009E0F84" w:rsidP="001D0B50">
      <w:pPr>
        <w:pStyle w:val="APICodeBW"/>
        <w:ind w:firstLine="720"/>
      </w:pPr>
      <w:r>
        <w:tab/>
        <w:t>pMajorVersion = outBuffer[1</w:t>
      </w:r>
      <w:r w:rsidR="001D0B50">
        <w:t>];</w:t>
      </w:r>
    </w:p>
    <w:p w14:paraId="2F2F04DE" w14:textId="1784BF17" w:rsidR="001D0B50" w:rsidRDefault="009E0F84" w:rsidP="001D0B50">
      <w:pPr>
        <w:pStyle w:val="APICodeBW"/>
        <w:ind w:firstLine="720"/>
      </w:pPr>
      <w:r>
        <w:tab/>
        <w:t>pMinorVersion1 = outBuffer[2</w:t>
      </w:r>
      <w:r w:rsidR="001D0B50">
        <w:t>];</w:t>
      </w:r>
    </w:p>
    <w:p w14:paraId="39DA8035" w14:textId="77777777" w:rsidR="001D0B50" w:rsidRDefault="001D0B50" w:rsidP="001D0B50">
      <w:pPr>
        <w:pStyle w:val="APICodeBW"/>
        <w:ind w:firstLine="720"/>
      </w:pPr>
      <w:r>
        <w:tab/>
        <w:t>pMinorVersion2 = SDK_VER;</w:t>
      </w:r>
    </w:p>
    <w:p w14:paraId="0E7536A4" w14:textId="77777777" w:rsidR="001D0B50" w:rsidRDefault="001D0B50" w:rsidP="001D0B50">
      <w:pPr>
        <w:pStyle w:val="APICodeBW"/>
        <w:ind w:firstLine="720"/>
      </w:pPr>
      <w:r>
        <w:tab/>
        <w:t>pMinorVersion3 = SVN_VER;</w:t>
      </w:r>
    </w:p>
    <w:p w14:paraId="41BDECB2" w14:textId="77777777" w:rsidR="001D0B50" w:rsidRDefault="001D0B50" w:rsidP="001D0B50">
      <w:pPr>
        <w:pStyle w:val="APICodeBW"/>
        <w:ind w:firstLine="720"/>
      </w:pPr>
      <w:r>
        <w:t>}</w:t>
      </w:r>
    </w:p>
    <w:p w14:paraId="2E2E4E91" w14:textId="77777777" w:rsidR="001D0B50" w:rsidRDefault="001D0B50" w:rsidP="001D0B50">
      <w:pPr>
        <w:pStyle w:val="APICodeBW"/>
      </w:pPr>
      <w:r>
        <w:t>}</w:t>
      </w:r>
    </w:p>
    <w:p w14:paraId="37667EFE" w14:textId="3F9DECCA" w:rsidR="00B65F4B" w:rsidRDefault="00B65F4B" w:rsidP="00B65F4B">
      <w:pPr>
        <w:pStyle w:val="H1BW"/>
      </w:pPr>
      <w:bookmarkStart w:id="132" w:name="_Toc512509578"/>
      <w:r>
        <w:t xml:space="preserve">BOOL </w:t>
      </w:r>
      <w:bookmarkEnd w:id="131"/>
      <w:r w:rsidR="00812EAD">
        <w:t>closeHID()</w:t>
      </w:r>
      <w:bookmarkEnd w:id="132"/>
    </w:p>
    <w:p w14:paraId="18B0AB1A" w14:textId="46794DF4" w:rsidR="00B65F4B" w:rsidRPr="00B65F4B" w:rsidRDefault="00812EAD" w:rsidP="00E30E36">
      <w:pPr>
        <w:pStyle w:val="BodyBW"/>
      </w:pPr>
      <w:r>
        <w:t>This function is used to close HID device access.</w:t>
      </w:r>
    </w:p>
    <w:tbl>
      <w:tblPr>
        <w:tblStyle w:val="TableGrid"/>
        <w:tblW w:w="7229" w:type="dxa"/>
        <w:tblInd w:w="152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80"/>
        <w:gridCol w:w="1739"/>
        <w:gridCol w:w="2410"/>
      </w:tblGrid>
      <w:tr w:rsidR="00B65F4B" w14:paraId="567FC026" w14:textId="77777777" w:rsidTr="00D67F4A">
        <w:tc>
          <w:tcPr>
            <w:tcW w:w="3080" w:type="dxa"/>
          </w:tcPr>
          <w:p w14:paraId="4CA0B0E1" w14:textId="77777777" w:rsidR="00B65F4B" w:rsidRDefault="00B65F4B" w:rsidP="00794DA8">
            <w:pPr>
              <w:pStyle w:val="TableHeadingBW"/>
            </w:pPr>
            <w:r>
              <w:t>Parameters</w:t>
            </w:r>
          </w:p>
        </w:tc>
        <w:tc>
          <w:tcPr>
            <w:tcW w:w="1739" w:type="dxa"/>
          </w:tcPr>
          <w:p w14:paraId="4BAE7690" w14:textId="77777777" w:rsidR="00B65F4B" w:rsidRDefault="00B65F4B" w:rsidP="00794DA8">
            <w:pPr>
              <w:pStyle w:val="TableHeadingBW"/>
            </w:pPr>
            <w:r>
              <w:t>Description</w:t>
            </w:r>
          </w:p>
        </w:tc>
        <w:tc>
          <w:tcPr>
            <w:tcW w:w="2410" w:type="dxa"/>
          </w:tcPr>
          <w:p w14:paraId="7F074F72" w14:textId="77777777" w:rsidR="00B65F4B" w:rsidRDefault="00B65F4B" w:rsidP="00794DA8">
            <w:pPr>
              <w:pStyle w:val="TableHeadingBW"/>
            </w:pPr>
            <w:r>
              <w:t>Return Values</w:t>
            </w:r>
          </w:p>
        </w:tc>
      </w:tr>
      <w:tr w:rsidR="00B65F4B" w14:paraId="370BB15F" w14:textId="77777777" w:rsidTr="00F86EB0">
        <w:tc>
          <w:tcPr>
            <w:tcW w:w="3080" w:type="dxa"/>
            <w:vAlign w:val="center"/>
          </w:tcPr>
          <w:p w14:paraId="7DFB55D5" w14:textId="647DA4E5" w:rsidR="00B65F4B" w:rsidRPr="00542AEA" w:rsidRDefault="00812EAD" w:rsidP="00F86EB0">
            <w:pPr>
              <w:pStyle w:val="TableBodyBW"/>
              <w:jc w:val="center"/>
            </w:pPr>
            <w:r>
              <w:t>None</w:t>
            </w:r>
          </w:p>
        </w:tc>
        <w:tc>
          <w:tcPr>
            <w:tcW w:w="1739" w:type="dxa"/>
            <w:vAlign w:val="center"/>
          </w:tcPr>
          <w:p w14:paraId="2E18B907" w14:textId="2743F488" w:rsidR="00B65F4B" w:rsidRDefault="00812EAD" w:rsidP="00F86EB0">
            <w:pPr>
              <w:pStyle w:val="TableBodyBW"/>
              <w:jc w:val="center"/>
            </w:pPr>
            <w:r>
              <w:t>N/A</w:t>
            </w:r>
          </w:p>
        </w:tc>
        <w:tc>
          <w:tcPr>
            <w:tcW w:w="2410" w:type="dxa"/>
            <w:vAlign w:val="center"/>
          </w:tcPr>
          <w:p w14:paraId="057F03B5" w14:textId="77777777" w:rsidR="00B65F4B" w:rsidRDefault="00B65F4B" w:rsidP="00EF6AFB">
            <w:pPr>
              <w:pStyle w:val="TableBodyBW"/>
              <w:jc w:val="center"/>
            </w:pPr>
            <w:r>
              <w:t>TRUE on Success</w:t>
            </w:r>
          </w:p>
          <w:p w14:paraId="74BDF923" w14:textId="77777777" w:rsidR="00B65F4B" w:rsidRDefault="00B65F4B" w:rsidP="0094088E">
            <w:pPr>
              <w:pStyle w:val="TableBodyBW"/>
              <w:jc w:val="center"/>
            </w:pPr>
            <w:r>
              <w:t>FALSE on Failure</w:t>
            </w:r>
          </w:p>
        </w:tc>
      </w:tr>
    </w:tbl>
    <w:p w14:paraId="56A05484" w14:textId="77777777" w:rsidR="00E30E36" w:rsidRPr="00E30E36" w:rsidRDefault="00E30E36" w:rsidP="00E30E36">
      <w:pPr>
        <w:pStyle w:val="BodyBW"/>
        <w:rPr>
          <w:b/>
        </w:rPr>
      </w:pPr>
      <w:r w:rsidRPr="00E30E36">
        <w:rPr>
          <w:b/>
        </w:rPr>
        <w:t>Sample Code</w:t>
      </w:r>
    </w:p>
    <w:p w14:paraId="5FD71EF9" w14:textId="32C42CA2" w:rsidR="00E30E36" w:rsidRDefault="009E0F84" w:rsidP="00666034">
      <w:pPr>
        <w:pStyle w:val="APICodeBW"/>
      </w:pPr>
      <w:r>
        <w:lastRenderedPageBreak/>
        <w:t>VideoCapture cap;</w:t>
      </w:r>
    </w:p>
    <w:p w14:paraId="2AF0FE6C" w14:textId="56C97B68" w:rsidR="009E0F84" w:rsidRDefault="009E0F84" w:rsidP="00666034">
      <w:pPr>
        <w:pStyle w:val="APICodeBW"/>
      </w:pPr>
      <w:r>
        <w:t>cap.open(0);</w:t>
      </w:r>
    </w:p>
    <w:p w14:paraId="0A9022E5" w14:textId="7E667368" w:rsidR="009E0F84" w:rsidRDefault="009E0F84" w:rsidP="00666034">
      <w:pPr>
        <w:pStyle w:val="APICodeBW"/>
      </w:pPr>
      <w:r>
        <w:t>if(cap.openHID(videoDevicePath))</w:t>
      </w:r>
    </w:p>
    <w:p w14:paraId="01198D47" w14:textId="4E16EB05" w:rsidR="009E0F84" w:rsidRDefault="009E0F84" w:rsidP="00666034">
      <w:pPr>
        <w:pStyle w:val="APICodeBW"/>
      </w:pPr>
      <w:r>
        <w:t>{</w:t>
      </w:r>
    </w:p>
    <w:p w14:paraId="6043046B" w14:textId="005FEBFB" w:rsidR="009E0F84" w:rsidRDefault="009E0F84" w:rsidP="00666034">
      <w:pPr>
        <w:pStyle w:val="APICodeBW"/>
      </w:pPr>
      <w:r>
        <w:tab/>
        <w:t>if(closeHID())</w:t>
      </w:r>
    </w:p>
    <w:p w14:paraId="7AECA325" w14:textId="167AD4BC" w:rsidR="009E0F84" w:rsidRDefault="009E0F84" w:rsidP="00666034">
      <w:pPr>
        <w:pStyle w:val="APICodeBW"/>
      </w:pPr>
      <w:r>
        <w:tab/>
        <w:t>{</w:t>
      </w:r>
    </w:p>
    <w:p w14:paraId="013FFD54" w14:textId="20F44F69" w:rsidR="009E0F84" w:rsidRDefault="009E0F84" w:rsidP="00666034">
      <w:pPr>
        <w:pStyle w:val="APICodeBW"/>
      </w:pPr>
      <w:r>
        <w:tab/>
      </w:r>
      <w:r>
        <w:tab/>
        <w:t>cout &lt;&lt; “HID Device Access is closed” &lt;&lt; endl;</w:t>
      </w:r>
    </w:p>
    <w:p w14:paraId="6C536C5F" w14:textId="352BB4A9" w:rsidR="009E0F84" w:rsidRDefault="009E0F84" w:rsidP="009E0F84">
      <w:pPr>
        <w:pStyle w:val="APICodeBW"/>
        <w:ind w:firstLine="720"/>
      </w:pPr>
      <w:r>
        <w:t>}</w:t>
      </w:r>
    </w:p>
    <w:p w14:paraId="16019285" w14:textId="69D9C9F7" w:rsidR="009E0F84" w:rsidRDefault="009E0F84" w:rsidP="00666034">
      <w:pPr>
        <w:pStyle w:val="APICodeBW"/>
      </w:pPr>
      <w:r>
        <w:t>}</w:t>
      </w:r>
    </w:p>
    <w:p w14:paraId="1BED3A9A" w14:textId="77777777" w:rsidR="00D44D88" w:rsidRDefault="00D44D88" w:rsidP="00D44D88">
      <w:pPr>
        <w:pStyle w:val="BodyBW"/>
      </w:pPr>
      <w:bookmarkStart w:id="133" w:name="_Toc465073908"/>
      <w:bookmarkStart w:id="134" w:name="Support"/>
      <w:bookmarkStart w:id="135" w:name="_Toc476319750"/>
      <w:bookmarkStart w:id="136" w:name="_Toc476323408"/>
      <w:bookmarkStart w:id="137" w:name="_Toc477444177"/>
      <w:bookmarkStart w:id="138" w:name="_Toc477447613"/>
      <w:bookmarkStart w:id="139" w:name="__RefHeading__485_491727921"/>
      <w:bookmarkEnd w:id="109"/>
      <w:bookmarkEnd w:id="110"/>
      <w:bookmarkEnd w:id="111"/>
    </w:p>
    <w:p w14:paraId="76EDDE83" w14:textId="77777777" w:rsidR="004F7D20" w:rsidRDefault="004F7D20" w:rsidP="004F7D20">
      <w:pPr>
        <w:pStyle w:val="ChapterTitleBW1"/>
      </w:pPr>
      <w:bookmarkStart w:id="140" w:name="_Toc512509579"/>
      <w:r>
        <w:lastRenderedPageBreak/>
        <w:t>Support</w:t>
      </w:r>
      <w:bookmarkEnd w:id="133"/>
      <w:bookmarkEnd w:id="134"/>
      <w:bookmarkEnd w:id="135"/>
      <w:bookmarkEnd w:id="136"/>
      <w:bookmarkEnd w:id="137"/>
      <w:bookmarkEnd w:id="138"/>
      <w:bookmarkEnd w:id="140"/>
    </w:p>
    <w:bookmarkEnd w:id="139"/>
    <w:p w14:paraId="1E7E4D1D" w14:textId="77777777" w:rsidR="004F7D20" w:rsidRPr="00DE2925" w:rsidRDefault="004F7D20" w:rsidP="004F7D20">
      <w:pPr>
        <w:pStyle w:val="BodyBW"/>
        <w:rPr>
          <w:b/>
        </w:rPr>
      </w:pPr>
      <w:r w:rsidRPr="00DE2925">
        <w:rPr>
          <w:b/>
        </w:rPr>
        <w:t>Contact Us</w:t>
      </w:r>
    </w:p>
    <w:p w14:paraId="6E611F62" w14:textId="62CA3059" w:rsidR="004F7D20" w:rsidRDefault="004F7D20" w:rsidP="004F7D20">
      <w:pPr>
        <w:pStyle w:val="BodyBW"/>
      </w:pPr>
      <w:r>
        <w:t xml:space="preserve">If you need any support on </w:t>
      </w:r>
      <w:r w:rsidR="002D2E16">
        <w:t>OpenCV sample application</w:t>
      </w:r>
      <w:r>
        <w:t xml:space="preserve">, please contact us using the Live Chat option available on our website - </w:t>
      </w:r>
      <w:hyperlink r:id="rId14" w:history="1">
        <w:r w:rsidRPr="00C32262">
          <w:rPr>
            <w:rStyle w:val="Hyperlink"/>
          </w:rPr>
          <w:t>https://www.e-consystems.com/</w:t>
        </w:r>
      </w:hyperlink>
    </w:p>
    <w:p w14:paraId="1EFDE83E" w14:textId="77777777" w:rsidR="004F7D20" w:rsidRPr="00DE2925" w:rsidRDefault="004F7D20" w:rsidP="004F7D20">
      <w:pPr>
        <w:pStyle w:val="BodyBW"/>
        <w:rPr>
          <w:b/>
        </w:rPr>
      </w:pPr>
      <w:r w:rsidRPr="00DE2925">
        <w:rPr>
          <w:b/>
        </w:rPr>
        <w:t>Creat</w:t>
      </w:r>
      <w:r>
        <w:rPr>
          <w:b/>
        </w:rPr>
        <w:t>ing</w:t>
      </w:r>
      <w:r w:rsidRPr="00DE2925">
        <w:rPr>
          <w:b/>
        </w:rPr>
        <w:t xml:space="preserve"> a Ticket</w:t>
      </w:r>
    </w:p>
    <w:p w14:paraId="0DC34CE5" w14:textId="77777777" w:rsidR="004F7D20" w:rsidRDefault="004F7D20" w:rsidP="004F7D20">
      <w:pPr>
        <w:pStyle w:val="BodyBW"/>
      </w:pPr>
      <w:r>
        <w:t xml:space="preserve">If you need to create a ticket for any type of issue, please visit the ticketing page on our website - </w:t>
      </w:r>
      <w:hyperlink r:id="rId15" w:history="1">
        <w:r w:rsidRPr="00C32262">
          <w:rPr>
            <w:rStyle w:val="Hyperlink"/>
          </w:rPr>
          <w:t>https://www.e-consystems.com/create-ticket.asp</w:t>
        </w:r>
      </w:hyperlink>
    </w:p>
    <w:p w14:paraId="1869B3C7" w14:textId="77777777" w:rsidR="004F7D20" w:rsidRPr="007B45E0" w:rsidRDefault="004F7D20" w:rsidP="004F7D20">
      <w:pPr>
        <w:pStyle w:val="BodyBW"/>
        <w:rPr>
          <w:b/>
        </w:rPr>
      </w:pPr>
      <w:r w:rsidRPr="007B45E0">
        <w:rPr>
          <w:b/>
        </w:rPr>
        <w:t>RMA</w:t>
      </w:r>
    </w:p>
    <w:p w14:paraId="2A2290D1" w14:textId="77777777" w:rsidR="004F7D20" w:rsidRDefault="004F7D20" w:rsidP="004F7D20">
      <w:pPr>
        <w:pStyle w:val="BodyBW"/>
      </w:pPr>
      <w:r>
        <w:t xml:space="preserve">To know about our Return Material Authorization (RMA) policy, please visit the RMA Policy page on our website - </w:t>
      </w:r>
      <w:hyperlink r:id="rId16" w:history="1">
        <w:r w:rsidRPr="00C32262">
          <w:rPr>
            <w:rStyle w:val="Hyperlink"/>
          </w:rPr>
          <w:t>https://www.e-consystems.com/RMA-Policy.asp</w:t>
        </w:r>
      </w:hyperlink>
    </w:p>
    <w:p w14:paraId="0B1A6C42" w14:textId="77777777" w:rsidR="004F7D20" w:rsidRPr="007B45E0" w:rsidRDefault="004F7D20" w:rsidP="004F7D20">
      <w:pPr>
        <w:pStyle w:val="BodyBW"/>
        <w:rPr>
          <w:b/>
        </w:rPr>
      </w:pPr>
      <w:r w:rsidRPr="007B45E0">
        <w:rPr>
          <w:b/>
        </w:rPr>
        <w:t xml:space="preserve">General </w:t>
      </w:r>
      <w:r>
        <w:rPr>
          <w:b/>
        </w:rPr>
        <w:t xml:space="preserve">Product </w:t>
      </w:r>
      <w:r w:rsidRPr="007B45E0">
        <w:rPr>
          <w:b/>
        </w:rPr>
        <w:t>Warranty Terms</w:t>
      </w:r>
    </w:p>
    <w:p w14:paraId="0FB7DAA6" w14:textId="77777777" w:rsidR="004F7D20" w:rsidRDefault="004F7D20" w:rsidP="004F7D20">
      <w:pPr>
        <w:pStyle w:val="BodyBW"/>
      </w:pPr>
      <w:r>
        <w:t xml:space="preserve">To know about our General Product Warranty Terms, please visit the General Warranty Terms page on our website - </w:t>
      </w:r>
      <w:hyperlink r:id="rId17" w:history="1">
        <w:r w:rsidRPr="00C32262">
          <w:rPr>
            <w:rStyle w:val="Hyperlink"/>
          </w:rPr>
          <w:t>https://www.e-consystems.com/warranty.asp</w:t>
        </w:r>
      </w:hyperlink>
    </w:p>
    <w:p w14:paraId="1B4BCE66" w14:textId="77777777" w:rsidR="004F7D20" w:rsidRDefault="004F7D20" w:rsidP="004F7D20">
      <w:pPr>
        <w:pStyle w:val="BodyBW"/>
      </w:pPr>
    </w:p>
    <w:p w14:paraId="4639EC75" w14:textId="77777777" w:rsidR="004F7D20" w:rsidRDefault="004F7D20" w:rsidP="0094088E">
      <w:pPr>
        <w:pStyle w:val="BodyBW"/>
      </w:pPr>
      <w:r>
        <w:br w:type="page"/>
      </w:r>
    </w:p>
    <w:p w14:paraId="37311055" w14:textId="77777777" w:rsidR="00D67F4A" w:rsidRPr="00833875" w:rsidRDefault="00D67F4A" w:rsidP="00D67F4A">
      <w:pPr>
        <w:pStyle w:val="RevisionHistoryTitleBW"/>
      </w:pPr>
      <w:bookmarkStart w:id="141" w:name="_Toc351132678"/>
      <w:bookmarkStart w:id="142" w:name="_Toc352670855"/>
      <w:bookmarkStart w:id="143" w:name="_Toc352680750"/>
      <w:bookmarkStart w:id="144" w:name="_Toc465073896"/>
      <w:r w:rsidRPr="00833875">
        <w:lastRenderedPageBreak/>
        <w:t>Revision History</w:t>
      </w:r>
      <w:bookmarkEnd w:id="141"/>
      <w:bookmarkEnd w:id="142"/>
      <w:bookmarkEnd w:id="143"/>
      <w:bookmarkEnd w:id="144"/>
    </w:p>
    <w:p w14:paraId="704C5FD2" w14:textId="77777777" w:rsidR="00D67F4A" w:rsidRDefault="00D67F4A" w:rsidP="00D67F4A"/>
    <w:tbl>
      <w:tblPr>
        <w:tblStyle w:val="TableGrid"/>
        <w:tblW w:w="0" w:type="auto"/>
        <w:tblLook w:val="04A0" w:firstRow="1" w:lastRow="0" w:firstColumn="1" w:lastColumn="0" w:noHBand="0" w:noVBand="1"/>
      </w:tblPr>
      <w:tblGrid>
        <w:gridCol w:w="555"/>
        <w:gridCol w:w="2105"/>
        <w:gridCol w:w="4271"/>
        <w:gridCol w:w="2311"/>
      </w:tblGrid>
      <w:tr w:rsidR="00D67F4A" w14:paraId="7A6EC25C" w14:textId="77777777" w:rsidTr="00794DA8">
        <w:tc>
          <w:tcPr>
            <w:tcW w:w="555" w:type="dxa"/>
            <w:shd w:val="clear" w:color="auto" w:fill="F2F2F2" w:themeFill="background1" w:themeFillShade="F2"/>
          </w:tcPr>
          <w:p w14:paraId="3D04FE6A" w14:textId="77777777" w:rsidR="00D67F4A" w:rsidRDefault="00D67F4A" w:rsidP="00794DA8">
            <w:pPr>
              <w:pStyle w:val="TableHeadingBW"/>
            </w:pPr>
            <w:r w:rsidRPr="00833875">
              <w:t>Rev</w:t>
            </w:r>
          </w:p>
        </w:tc>
        <w:tc>
          <w:tcPr>
            <w:tcW w:w="2105" w:type="dxa"/>
            <w:shd w:val="clear" w:color="auto" w:fill="F2F2F2" w:themeFill="background1" w:themeFillShade="F2"/>
          </w:tcPr>
          <w:p w14:paraId="03A0FD8E" w14:textId="77777777" w:rsidR="00D67F4A" w:rsidRDefault="00D67F4A" w:rsidP="00794DA8">
            <w:pPr>
              <w:pStyle w:val="TableHeadingBW"/>
            </w:pPr>
            <w:r>
              <w:t>Date</w:t>
            </w:r>
          </w:p>
        </w:tc>
        <w:tc>
          <w:tcPr>
            <w:tcW w:w="4271" w:type="dxa"/>
            <w:shd w:val="clear" w:color="auto" w:fill="F2F2F2" w:themeFill="background1" w:themeFillShade="F2"/>
          </w:tcPr>
          <w:p w14:paraId="522BEA48" w14:textId="77777777" w:rsidR="00D67F4A" w:rsidRDefault="00D67F4A" w:rsidP="00794DA8">
            <w:pPr>
              <w:pStyle w:val="TableHeadingBW"/>
            </w:pPr>
            <w:r>
              <w:t>Description</w:t>
            </w:r>
          </w:p>
        </w:tc>
        <w:tc>
          <w:tcPr>
            <w:tcW w:w="2311" w:type="dxa"/>
            <w:shd w:val="clear" w:color="auto" w:fill="F2F2F2" w:themeFill="background1" w:themeFillShade="F2"/>
          </w:tcPr>
          <w:p w14:paraId="79C7A0BF" w14:textId="77777777" w:rsidR="00D67F4A" w:rsidRDefault="00D67F4A" w:rsidP="00794DA8">
            <w:pPr>
              <w:pStyle w:val="TableHeadingBW"/>
            </w:pPr>
            <w:r>
              <w:t>Author</w:t>
            </w:r>
          </w:p>
        </w:tc>
      </w:tr>
      <w:tr w:rsidR="00D67F4A" w14:paraId="295CF7CC" w14:textId="77777777" w:rsidTr="00794DA8">
        <w:tc>
          <w:tcPr>
            <w:tcW w:w="555" w:type="dxa"/>
            <w:vAlign w:val="center"/>
          </w:tcPr>
          <w:p w14:paraId="4A620B13" w14:textId="08C803A1" w:rsidR="00D67F4A" w:rsidRDefault="00D414B9" w:rsidP="00794DA8">
            <w:pPr>
              <w:pStyle w:val="TableBodyBW"/>
            </w:pPr>
            <w:r>
              <w:t>1.0</w:t>
            </w:r>
          </w:p>
        </w:tc>
        <w:tc>
          <w:tcPr>
            <w:tcW w:w="2105" w:type="dxa"/>
            <w:vAlign w:val="center"/>
          </w:tcPr>
          <w:p w14:paraId="2E4FBEDB" w14:textId="249BC81D" w:rsidR="00D67F4A" w:rsidRDefault="0031388C" w:rsidP="00794DA8">
            <w:pPr>
              <w:pStyle w:val="TableBodyBW"/>
              <w:rPr>
                <w:rFonts w:cs="Arial"/>
                <w:bCs/>
              </w:rPr>
            </w:pPr>
            <w:r>
              <w:rPr>
                <w:rFonts w:cs="Arial"/>
                <w:bCs/>
              </w:rPr>
              <w:t>10</w:t>
            </w:r>
            <w:r w:rsidR="00D414B9">
              <w:rPr>
                <w:rFonts w:cs="Arial"/>
                <w:bCs/>
              </w:rPr>
              <w:t>-April-2018</w:t>
            </w:r>
          </w:p>
        </w:tc>
        <w:tc>
          <w:tcPr>
            <w:tcW w:w="4271" w:type="dxa"/>
            <w:vAlign w:val="center"/>
          </w:tcPr>
          <w:p w14:paraId="4459A110" w14:textId="7A63AD26" w:rsidR="00D67F4A" w:rsidRDefault="00D414B9" w:rsidP="00794DA8">
            <w:pPr>
              <w:pStyle w:val="TableBodyBW"/>
            </w:pPr>
            <w:r>
              <w:t>Initial Draft</w:t>
            </w:r>
          </w:p>
        </w:tc>
        <w:tc>
          <w:tcPr>
            <w:tcW w:w="2311" w:type="dxa"/>
            <w:vAlign w:val="center"/>
          </w:tcPr>
          <w:p w14:paraId="3D84C3EC" w14:textId="410CF711" w:rsidR="00D67F4A" w:rsidRDefault="00D414B9" w:rsidP="00794DA8">
            <w:pPr>
              <w:pStyle w:val="TableBodyBW"/>
            </w:pPr>
            <w:r>
              <w:t>Chandra Sekar V</w:t>
            </w:r>
          </w:p>
        </w:tc>
      </w:tr>
      <w:tr w:rsidR="00D67F4A" w14:paraId="2EF75D6E" w14:textId="77777777" w:rsidTr="00794DA8">
        <w:tc>
          <w:tcPr>
            <w:tcW w:w="555" w:type="dxa"/>
            <w:vAlign w:val="center"/>
          </w:tcPr>
          <w:p w14:paraId="6E9B1663" w14:textId="77777777" w:rsidR="00D67F4A" w:rsidRDefault="00D67F4A" w:rsidP="00794DA8">
            <w:pPr>
              <w:pStyle w:val="TableBodyBW"/>
            </w:pPr>
          </w:p>
        </w:tc>
        <w:tc>
          <w:tcPr>
            <w:tcW w:w="2105" w:type="dxa"/>
            <w:vAlign w:val="center"/>
          </w:tcPr>
          <w:p w14:paraId="4EB6C688" w14:textId="77777777" w:rsidR="00D67F4A" w:rsidRDefault="00D67F4A" w:rsidP="00794DA8">
            <w:pPr>
              <w:pStyle w:val="TableBodyBW"/>
            </w:pPr>
          </w:p>
        </w:tc>
        <w:tc>
          <w:tcPr>
            <w:tcW w:w="4271" w:type="dxa"/>
            <w:vAlign w:val="center"/>
          </w:tcPr>
          <w:p w14:paraId="54EB1EE7" w14:textId="77777777" w:rsidR="00D67F4A" w:rsidRDefault="00D67F4A" w:rsidP="00794DA8">
            <w:pPr>
              <w:pStyle w:val="TableBodyBW"/>
            </w:pPr>
          </w:p>
        </w:tc>
        <w:tc>
          <w:tcPr>
            <w:tcW w:w="2311" w:type="dxa"/>
            <w:vAlign w:val="center"/>
          </w:tcPr>
          <w:p w14:paraId="5B0D7967" w14:textId="77777777" w:rsidR="00D67F4A" w:rsidRDefault="00D67F4A" w:rsidP="00794DA8">
            <w:pPr>
              <w:pStyle w:val="TableBodyBW"/>
            </w:pPr>
          </w:p>
        </w:tc>
      </w:tr>
      <w:tr w:rsidR="00D67F4A" w14:paraId="2301C930" w14:textId="77777777" w:rsidTr="00794DA8">
        <w:tc>
          <w:tcPr>
            <w:tcW w:w="555" w:type="dxa"/>
            <w:vAlign w:val="center"/>
          </w:tcPr>
          <w:p w14:paraId="62C805D9" w14:textId="77777777" w:rsidR="00D67F4A" w:rsidRDefault="00D67F4A" w:rsidP="00794DA8">
            <w:pPr>
              <w:pStyle w:val="TableBodyBW"/>
            </w:pPr>
          </w:p>
        </w:tc>
        <w:tc>
          <w:tcPr>
            <w:tcW w:w="2105" w:type="dxa"/>
            <w:vAlign w:val="center"/>
          </w:tcPr>
          <w:p w14:paraId="2E953B36" w14:textId="77777777" w:rsidR="00D67F4A" w:rsidRDefault="00D67F4A" w:rsidP="00794DA8">
            <w:pPr>
              <w:pStyle w:val="TableBodyBW"/>
            </w:pPr>
          </w:p>
        </w:tc>
        <w:tc>
          <w:tcPr>
            <w:tcW w:w="4271" w:type="dxa"/>
            <w:vAlign w:val="center"/>
          </w:tcPr>
          <w:p w14:paraId="2E0D573E" w14:textId="77777777" w:rsidR="00D67F4A" w:rsidRDefault="00D67F4A" w:rsidP="00794DA8">
            <w:pPr>
              <w:pStyle w:val="TableBodyBW"/>
            </w:pPr>
          </w:p>
        </w:tc>
        <w:tc>
          <w:tcPr>
            <w:tcW w:w="2311" w:type="dxa"/>
            <w:vAlign w:val="center"/>
          </w:tcPr>
          <w:p w14:paraId="50D8AA15" w14:textId="77777777" w:rsidR="00D67F4A" w:rsidRDefault="00D67F4A" w:rsidP="00794DA8">
            <w:pPr>
              <w:pStyle w:val="TableBodyBW"/>
            </w:pPr>
          </w:p>
        </w:tc>
      </w:tr>
      <w:tr w:rsidR="00D67F4A" w14:paraId="28C51C77" w14:textId="77777777" w:rsidTr="00794DA8">
        <w:tc>
          <w:tcPr>
            <w:tcW w:w="555" w:type="dxa"/>
            <w:vAlign w:val="center"/>
          </w:tcPr>
          <w:p w14:paraId="168FFCF3" w14:textId="77777777" w:rsidR="00D67F4A" w:rsidRDefault="00D67F4A" w:rsidP="00794DA8">
            <w:pPr>
              <w:pStyle w:val="TableBodyBW"/>
            </w:pPr>
          </w:p>
        </w:tc>
        <w:tc>
          <w:tcPr>
            <w:tcW w:w="2105" w:type="dxa"/>
            <w:vAlign w:val="center"/>
          </w:tcPr>
          <w:p w14:paraId="2CE7A6D5" w14:textId="77777777" w:rsidR="00D67F4A" w:rsidRDefault="00D67F4A" w:rsidP="00794DA8">
            <w:pPr>
              <w:pStyle w:val="TableBodyBW"/>
            </w:pPr>
          </w:p>
        </w:tc>
        <w:tc>
          <w:tcPr>
            <w:tcW w:w="4271" w:type="dxa"/>
            <w:vAlign w:val="center"/>
          </w:tcPr>
          <w:p w14:paraId="4DF807D4" w14:textId="77777777" w:rsidR="00D67F4A" w:rsidRDefault="00D67F4A" w:rsidP="00794DA8">
            <w:pPr>
              <w:pStyle w:val="TableBodyBW"/>
            </w:pPr>
          </w:p>
        </w:tc>
        <w:tc>
          <w:tcPr>
            <w:tcW w:w="2311" w:type="dxa"/>
            <w:vAlign w:val="center"/>
          </w:tcPr>
          <w:p w14:paraId="3F5130AC" w14:textId="77777777" w:rsidR="00D67F4A" w:rsidRDefault="00D67F4A" w:rsidP="00794DA8">
            <w:pPr>
              <w:pStyle w:val="TableBodyBW"/>
            </w:pPr>
          </w:p>
        </w:tc>
      </w:tr>
      <w:tr w:rsidR="00D67F4A" w14:paraId="4FEF1C6E" w14:textId="77777777" w:rsidTr="00794DA8">
        <w:tc>
          <w:tcPr>
            <w:tcW w:w="555" w:type="dxa"/>
            <w:vAlign w:val="center"/>
          </w:tcPr>
          <w:p w14:paraId="2CE1BCE0" w14:textId="77777777" w:rsidR="00D67F4A" w:rsidRDefault="00D67F4A" w:rsidP="00794DA8">
            <w:pPr>
              <w:pStyle w:val="TableBodyBW"/>
            </w:pPr>
          </w:p>
        </w:tc>
        <w:tc>
          <w:tcPr>
            <w:tcW w:w="2105" w:type="dxa"/>
            <w:vAlign w:val="center"/>
          </w:tcPr>
          <w:p w14:paraId="6B17A754" w14:textId="77777777" w:rsidR="00D67F4A" w:rsidRDefault="00D67F4A" w:rsidP="00794DA8">
            <w:pPr>
              <w:pStyle w:val="TableBodyBW"/>
            </w:pPr>
          </w:p>
        </w:tc>
        <w:tc>
          <w:tcPr>
            <w:tcW w:w="4271" w:type="dxa"/>
            <w:vAlign w:val="center"/>
          </w:tcPr>
          <w:p w14:paraId="057B2613" w14:textId="77777777" w:rsidR="00D67F4A" w:rsidRDefault="00D67F4A" w:rsidP="00794DA8">
            <w:pPr>
              <w:pStyle w:val="TableBodyBW"/>
            </w:pPr>
          </w:p>
        </w:tc>
        <w:tc>
          <w:tcPr>
            <w:tcW w:w="2311" w:type="dxa"/>
            <w:vAlign w:val="center"/>
          </w:tcPr>
          <w:p w14:paraId="60705163" w14:textId="77777777" w:rsidR="00D67F4A" w:rsidRDefault="00D67F4A" w:rsidP="00794DA8">
            <w:pPr>
              <w:pStyle w:val="TableBodyBW"/>
            </w:pPr>
          </w:p>
        </w:tc>
      </w:tr>
    </w:tbl>
    <w:p w14:paraId="23227D28" w14:textId="77777777" w:rsidR="00D67F4A" w:rsidRPr="00D41BEC" w:rsidRDefault="00D67F4A" w:rsidP="0094088E">
      <w:pPr>
        <w:pStyle w:val="BodyBW"/>
      </w:pPr>
    </w:p>
    <w:sectPr w:rsidR="00D67F4A" w:rsidRPr="00D41BEC" w:rsidSect="00070AB8">
      <w:headerReference w:type="even" r:id="rId18"/>
      <w:headerReference w:type="default" r:id="rId19"/>
      <w:footerReference w:type="even" r:id="rId20"/>
      <w:footerReference w:type="defaul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Sarolin" w:date="2018-04-12T12:25:00Z" w:initials="S">
    <w:p w14:paraId="7D752659" w14:textId="13338386" w:rsidR="00DB354C" w:rsidRDefault="00DB354C">
      <w:pPr>
        <w:pStyle w:val="CommentText"/>
      </w:pPr>
      <w:r>
        <w:rPr>
          <w:rStyle w:val="CommentReference"/>
        </w:rPr>
        <w:annotationRef/>
      </w:r>
      <w:r>
        <w:t>Please abbreviate HID for first occurrence and elsewhere you can use acronym.</w:t>
      </w:r>
    </w:p>
  </w:comment>
  <w:comment w:id="102" w:author="Ambika KSM" w:date="2018-04-26T11:56:00Z" w:initials="AK">
    <w:p w14:paraId="33E705F5" w14:textId="440398F7" w:rsidR="00DB354C" w:rsidRDefault="00DB354C">
      <w:pPr>
        <w:pStyle w:val="CommentText"/>
      </w:pPr>
      <w:r>
        <w:rPr>
          <w:rStyle w:val="CommentReference"/>
        </w:rPr>
        <w:annotationRef/>
      </w:r>
      <w:r>
        <w:t>Added abbreviation of HID</w:t>
      </w:r>
    </w:p>
  </w:comment>
  <w:comment w:id="117" w:author="Sarolin" w:date="2018-04-12T12:58:00Z" w:initials="S">
    <w:p w14:paraId="673A35FC" w14:textId="10947D75" w:rsidR="00DB354C" w:rsidRDefault="00DB354C">
      <w:pPr>
        <w:pStyle w:val="CommentText"/>
      </w:pPr>
      <w:r>
        <w:rPr>
          <w:rStyle w:val="CommentReference"/>
        </w:rPr>
        <w:annotationRef/>
      </w:r>
      <w:r>
        <w:t>The description is given for Windows sample code, so please provide the similar description for Linux sample code.</w:t>
      </w:r>
    </w:p>
  </w:comment>
  <w:comment w:id="118" w:author="Ravikiran" w:date="2018-04-17T16:22:00Z" w:initials="R">
    <w:p w14:paraId="3E7296AF" w14:textId="50105D13" w:rsidR="00DB354C" w:rsidRDefault="00DB354C">
      <w:pPr>
        <w:pStyle w:val="CommentText"/>
      </w:pPr>
      <w:r>
        <w:rPr>
          <w:rStyle w:val="CommentReference"/>
        </w:rPr>
        <w:annotationRef/>
      </w:r>
      <w:r>
        <w:t>The description is not required for the linux sample code</w:t>
      </w:r>
    </w:p>
  </w:comment>
  <w:comment w:id="124" w:author="Sarolin" w:date="2018-04-12T14:02:00Z" w:initials="S">
    <w:p w14:paraId="14C247D7" w14:textId="62E5C0FA" w:rsidR="00DB354C" w:rsidRDefault="00DB354C">
      <w:pPr>
        <w:pStyle w:val="CommentText"/>
      </w:pPr>
      <w:r>
        <w:rPr>
          <w:rStyle w:val="CommentReference"/>
        </w:rPr>
        <w:annotationRef/>
      </w:r>
      <w:r>
        <w:t>Please avoid using contractions in the entire document.</w:t>
      </w:r>
    </w:p>
  </w:comment>
  <w:comment w:id="125" w:author="Ambika KSM" w:date="2018-04-26T12:06:00Z" w:initials="AK">
    <w:p w14:paraId="5D670465" w14:textId="71F304A0" w:rsidR="00DB354C" w:rsidRDefault="00DB354C">
      <w:pPr>
        <w:pStyle w:val="CommentText"/>
      </w:pPr>
      <w:r>
        <w:rPr>
          <w:rStyle w:val="CommentReference"/>
        </w:rPr>
        <w:annotationRef/>
      </w:r>
      <w:r w:rsidR="00F403CD">
        <w:t>Okay,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752659" w15:done="0"/>
  <w15:commentEx w15:paraId="33E705F5" w15:paraIdParent="7D752659" w15:done="0"/>
  <w15:commentEx w15:paraId="673A35FC" w15:done="0"/>
  <w15:commentEx w15:paraId="3E7296AF" w15:paraIdParent="673A35FC" w15:done="0"/>
  <w15:commentEx w15:paraId="14C247D7" w15:done="0"/>
  <w15:commentEx w15:paraId="5D670465" w15:paraIdParent="14C24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52659" w16cid:durableId="1E79CED0"/>
  <w16cid:commentId w16cid:paraId="33E705F5" w16cid:durableId="1E8C3CFE"/>
  <w16cid:commentId w16cid:paraId="673A35FC" w16cid:durableId="1E79D674"/>
  <w16cid:commentId w16cid:paraId="3E7296AF" w16cid:durableId="1E809DB7"/>
  <w16cid:commentId w16cid:paraId="14C247D7" w16cid:durableId="1E79E55B"/>
  <w16cid:commentId w16cid:paraId="5D670465" w16cid:durableId="1E8C3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7A3EF" w14:textId="77777777" w:rsidR="00F90851" w:rsidRDefault="00F90851" w:rsidP="009D4131">
      <w:pPr>
        <w:spacing w:after="0" w:line="240" w:lineRule="auto"/>
      </w:pPr>
      <w:r>
        <w:separator/>
      </w:r>
    </w:p>
  </w:endnote>
  <w:endnote w:type="continuationSeparator" w:id="0">
    <w:p w14:paraId="5CC23A47" w14:textId="77777777" w:rsidR="00F90851" w:rsidRDefault="00F90851" w:rsidP="009D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49583"/>
      <w:docPartObj>
        <w:docPartGallery w:val="Page Numbers (Bottom of Page)"/>
        <w:docPartUnique/>
      </w:docPartObj>
    </w:sdtPr>
    <w:sdtEndPr>
      <w:rPr>
        <w:noProof/>
      </w:rPr>
    </w:sdtEndPr>
    <w:sdtContent>
      <w:p w14:paraId="4863FD37" w14:textId="29D3AF1A" w:rsidR="00DB354C" w:rsidRDefault="00DB354C">
        <w:pPr>
          <w:pStyle w:val="Footer"/>
        </w:pPr>
        <w:r>
          <w:fldChar w:fldCharType="begin"/>
        </w:r>
        <w:r>
          <w:instrText xml:space="preserve"> PAGE   \* MERGEFORMAT </w:instrText>
        </w:r>
        <w:r>
          <w:fldChar w:fldCharType="separate"/>
        </w:r>
        <w:r>
          <w:rPr>
            <w:noProof/>
          </w:rPr>
          <w:t>14</w:t>
        </w:r>
        <w:r>
          <w:rPr>
            <w:noProof/>
          </w:rPr>
          <w:fldChar w:fldCharType="end"/>
        </w:r>
        <w:r>
          <w:rPr>
            <w:noProof/>
          </w:rPr>
          <w:t xml:space="preserve"> </w:t>
        </w:r>
        <w:r>
          <w:rPr>
            <w:noProof/>
          </w:rPr>
          <w:tab/>
        </w:r>
        <w:r>
          <w:rPr>
            <w:noProof/>
          </w:rPr>
          <w:tab/>
          <w:t>OpenCV API Document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291863"/>
      <w:docPartObj>
        <w:docPartGallery w:val="Page Numbers (Bottom of Page)"/>
        <w:docPartUnique/>
      </w:docPartObj>
    </w:sdtPr>
    <w:sdtEndPr>
      <w:rPr>
        <w:noProof/>
      </w:rPr>
    </w:sdtEndPr>
    <w:sdtContent>
      <w:p w14:paraId="00283758" w14:textId="1A62098D" w:rsidR="00DB354C" w:rsidRDefault="00DB354C" w:rsidP="002357A2">
        <w:pPr>
          <w:pStyle w:val="Footer"/>
        </w:pPr>
        <w:r>
          <w:t>© Copyright e-con Systems. 2017. All rights reserved.</w:t>
        </w:r>
        <w:r>
          <w:tab/>
        </w:r>
        <w:r>
          <w:tab/>
        </w:r>
        <w:r>
          <w:fldChar w:fldCharType="begin"/>
        </w:r>
        <w:r>
          <w:instrText xml:space="preserve"> PAGE   \* MERGEFORMAT </w:instrText>
        </w:r>
        <w:r>
          <w:fldChar w:fldCharType="separate"/>
        </w:r>
        <w:r>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4341B" w14:textId="77777777" w:rsidR="00F90851" w:rsidRDefault="00F90851" w:rsidP="009D4131">
      <w:pPr>
        <w:spacing w:after="0" w:line="240" w:lineRule="auto"/>
      </w:pPr>
      <w:r>
        <w:separator/>
      </w:r>
    </w:p>
  </w:footnote>
  <w:footnote w:type="continuationSeparator" w:id="0">
    <w:p w14:paraId="38B79C05" w14:textId="77777777" w:rsidR="00F90851" w:rsidRDefault="00F90851" w:rsidP="009D4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4B47" w14:textId="77777777" w:rsidR="00DB354C" w:rsidRDefault="00DB354C" w:rsidP="00350497">
    <w:pPr>
      <w:pStyle w:val="Header"/>
      <w:jc w:val="right"/>
    </w:pPr>
    <w:r>
      <w:rPr>
        <w:noProof/>
        <w:lang w:eastAsia="en-IN"/>
      </w:rPr>
      <w:drawing>
        <wp:inline distT="0" distB="0" distL="0" distR="0" wp14:anchorId="6F38ABAA" wp14:editId="6C1E791D">
          <wp:extent cx="1322962" cy="4361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_Logo_lar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4780" cy="43679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4F8C1" w14:textId="77777777" w:rsidR="00DB354C" w:rsidRDefault="00DB354C">
    <w:pPr>
      <w:pStyle w:val="Header"/>
    </w:pPr>
    <w:r>
      <w:rPr>
        <w:noProof/>
        <w:lang w:eastAsia="en-IN"/>
      </w:rPr>
      <w:drawing>
        <wp:inline distT="0" distB="0" distL="0" distR="0" wp14:anchorId="68193E26" wp14:editId="2B72384F">
          <wp:extent cx="1322962" cy="436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_Logo_lar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4780" cy="4367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7AFA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14A7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2CEA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C88C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8C1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2244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3825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0ACB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348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2CF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lvl w:ilvl="0">
      <w:start w:val="1"/>
      <w:numFmt w:val="decimal"/>
      <w:lvlText w:val="%1."/>
      <w:lvlJc w:val="left"/>
      <w:pPr>
        <w:tabs>
          <w:tab w:val="num" w:pos="0"/>
        </w:tabs>
        <w:ind w:left="360" w:hanging="360"/>
      </w:pPr>
    </w:lvl>
  </w:abstractNum>
  <w:abstractNum w:abstractNumId="11" w15:restartNumberingAfterBreak="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12" w15:restartNumberingAfterBreak="0">
    <w:nsid w:val="09B774CF"/>
    <w:multiLevelType w:val="multilevel"/>
    <w:tmpl w:val="09B774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9F635C7"/>
    <w:multiLevelType w:val="multilevel"/>
    <w:tmpl w:val="2AA20C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8B85923"/>
    <w:multiLevelType w:val="hybridMultilevel"/>
    <w:tmpl w:val="92F43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AF1F2E"/>
    <w:multiLevelType w:val="hybridMultilevel"/>
    <w:tmpl w:val="5E3479F6"/>
    <w:lvl w:ilvl="0" w:tplc="812E47C8">
      <w:start w:val="1"/>
      <w:numFmt w:val="decimal"/>
      <w:pStyle w:val="NumberedList1BW"/>
      <w:lvlText w:val="%1."/>
      <w:lvlJc w:val="left"/>
      <w:pPr>
        <w:ind w:left="720" w:hanging="360"/>
      </w:pPr>
    </w:lvl>
    <w:lvl w:ilvl="1" w:tplc="5B1801AC">
      <w:start w:val="1"/>
      <w:numFmt w:val="lowerLetter"/>
      <w:pStyle w:val="NumberedList2BW"/>
      <w:lvlText w:val="%2."/>
      <w:lvlJc w:val="left"/>
      <w:pPr>
        <w:ind w:left="1440" w:hanging="360"/>
      </w:pPr>
    </w:lvl>
    <w:lvl w:ilvl="2" w:tplc="46048336">
      <w:start w:val="1"/>
      <w:numFmt w:val="lowerRoman"/>
      <w:pStyle w:val="NumberedList3BW"/>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9D1E21"/>
    <w:multiLevelType w:val="multilevel"/>
    <w:tmpl w:val="439D1E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8970112"/>
    <w:multiLevelType w:val="hybridMultilevel"/>
    <w:tmpl w:val="25129796"/>
    <w:lvl w:ilvl="0" w:tplc="0BCAB9C4">
      <w:start w:val="1"/>
      <w:numFmt w:val="bullet"/>
      <w:pStyle w:val="BulletedList1BW"/>
      <w:lvlText w:val=""/>
      <w:lvlJc w:val="left"/>
      <w:pPr>
        <w:ind w:left="720" w:hanging="360"/>
      </w:pPr>
      <w:rPr>
        <w:rFonts w:ascii="Symbol" w:hAnsi="Symbol" w:hint="default"/>
      </w:rPr>
    </w:lvl>
    <w:lvl w:ilvl="1" w:tplc="CEDA1BEA">
      <w:start w:val="1"/>
      <w:numFmt w:val="bullet"/>
      <w:pStyle w:val="BulletedList2BW"/>
      <w:lvlText w:val="o"/>
      <w:lvlJc w:val="left"/>
      <w:pPr>
        <w:ind w:left="1440" w:hanging="360"/>
      </w:pPr>
      <w:rPr>
        <w:rFonts w:ascii="Courier New" w:hAnsi="Courier New" w:cs="Courier New" w:hint="default"/>
      </w:rPr>
    </w:lvl>
    <w:lvl w:ilvl="2" w:tplc="FCEA2B16">
      <w:start w:val="1"/>
      <w:numFmt w:val="bullet"/>
      <w:pStyle w:val="BulletedList3BW"/>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E11D5A"/>
    <w:multiLevelType w:val="multilevel"/>
    <w:tmpl w:val="57E11D5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06705"/>
    <w:multiLevelType w:val="multilevel"/>
    <w:tmpl w:val="62F067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8282473"/>
    <w:multiLevelType w:val="multilevel"/>
    <w:tmpl w:val="68282473"/>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21" w15:restartNumberingAfterBreak="0">
    <w:nsid w:val="702B69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2C7548"/>
    <w:multiLevelType w:val="multilevel"/>
    <w:tmpl w:val="75F0ED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17"/>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2"/>
  </w:num>
  <w:num w:numId="16">
    <w:abstractNumId w:val="13"/>
  </w:num>
  <w:num w:numId="17">
    <w:abstractNumId w:val="10"/>
  </w:num>
  <w:num w:numId="18">
    <w:abstractNumId w:val="20"/>
  </w:num>
  <w:num w:numId="19">
    <w:abstractNumId w:val="12"/>
  </w:num>
  <w:num w:numId="20">
    <w:abstractNumId w:val="11"/>
  </w:num>
  <w:num w:numId="21">
    <w:abstractNumId w:val="19"/>
  </w:num>
  <w:num w:numId="22">
    <w:abstractNumId w:val="16"/>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bika KSM">
    <w15:presenceInfo w15:providerId="None" w15:userId="Ambika KSM"/>
  </w15:person>
  <w15:person w15:author="Sarolin">
    <w15:presenceInfo w15:providerId="None" w15:userId="Sarolin"/>
  </w15:person>
  <w15:person w15:author="Ravikiran">
    <w15:presenceInfo w15:providerId="None" w15:userId="Raviki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8F9"/>
    <w:rsid w:val="00003B91"/>
    <w:rsid w:val="00020084"/>
    <w:rsid w:val="000234C0"/>
    <w:rsid w:val="000236DD"/>
    <w:rsid w:val="000367ED"/>
    <w:rsid w:val="00044D6A"/>
    <w:rsid w:val="00056A4B"/>
    <w:rsid w:val="00066110"/>
    <w:rsid w:val="00070AB8"/>
    <w:rsid w:val="00072BB8"/>
    <w:rsid w:val="00077F37"/>
    <w:rsid w:val="00090A5D"/>
    <w:rsid w:val="000B0052"/>
    <w:rsid w:val="000C1FCC"/>
    <w:rsid w:val="000C24D9"/>
    <w:rsid w:val="000C4D13"/>
    <w:rsid w:val="00106114"/>
    <w:rsid w:val="001162F4"/>
    <w:rsid w:val="00117251"/>
    <w:rsid w:val="001228D1"/>
    <w:rsid w:val="00123181"/>
    <w:rsid w:val="00135B73"/>
    <w:rsid w:val="00141D5F"/>
    <w:rsid w:val="001463E1"/>
    <w:rsid w:val="00146C7D"/>
    <w:rsid w:val="00155559"/>
    <w:rsid w:val="0016078A"/>
    <w:rsid w:val="00160BC7"/>
    <w:rsid w:val="00171B5B"/>
    <w:rsid w:val="001907A7"/>
    <w:rsid w:val="00195917"/>
    <w:rsid w:val="001959C5"/>
    <w:rsid w:val="001A1765"/>
    <w:rsid w:val="001B386F"/>
    <w:rsid w:val="001B5D3B"/>
    <w:rsid w:val="001B746E"/>
    <w:rsid w:val="001D0B50"/>
    <w:rsid w:val="001D146A"/>
    <w:rsid w:val="002073C5"/>
    <w:rsid w:val="00221B25"/>
    <w:rsid w:val="00231086"/>
    <w:rsid w:val="0023341D"/>
    <w:rsid w:val="002357A2"/>
    <w:rsid w:val="00242234"/>
    <w:rsid w:val="0027594D"/>
    <w:rsid w:val="00295F7C"/>
    <w:rsid w:val="002B0A67"/>
    <w:rsid w:val="002C28C0"/>
    <w:rsid w:val="002D2E16"/>
    <w:rsid w:val="002D70E1"/>
    <w:rsid w:val="002D7570"/>
    <w:rsid w:val="002F18BB"/>
    <w:rsid w:val="003012F9"/>
    <w:rsid w:val="003036FC"/>
    <w:rsid w:val="0031388C"/>
    <w:rsid w:val="00322DD6"/>
    <w:rsid w:val="003235D0"/>
    <w:rsid w:val="003307F2"/>
    <w:rsid w:val="003329FE"/>
    <w:rsid w:val="00340DB9"/>
    <w:rsid w:val="00341F19"/>
    <w:rsid w:val="00343C56"/>
    <w:rsid w:val="00350497"/>
    <w:rsid w:val="00353DE6"/>
    <w:rsid w:val="00364792"/>
    <w:rsid w:val="00384645"/>
    <w:rsid w:val="00395476"/>
    <w:rsid w:val="003A13FF"/>
    <w:rsid w:val="003A3944"/>
    <w:rsid w:val="003B38EC"/>
    <w:rsid w:val="003D0E88"/>
    <w:rsid w:val="003D2315"/>
    <w:rsid w:val="003E19BA"/>
    <w:rsid w:val="003E40D7"/>
    <w:rsid w:val="003E6D63"/>
    <w:rsid w:val="003F0E0F"/>
    <w:rsid w:val="003F1B92"/>
    <w:rsid w:val="003F77DF"/>
    <w:rsid w:val="00402F4B"/>
    <w:rsid w:val="00405CEF"/>
    <w:rsid w:val="004177D5"/>
    <w:rsid w:val="00422DC7"/>
    <w:rsid w:val="00423F5E"/>
    <w:rsid w:val="00426F93"/>
    <w:rsid w:val="0043797B"/>
    <w:rsid w:val="00442484"/>
    <w:rsid w:val="00447198"/>
    <w:rsid w:val="004561FE"/>
    <w:rsid w:val="004573FA"/>
    <w:rsid w:val="00461AB4"/>
    <w:rsid w:val="00463AFE"/>
    <w:rsid w:val="004A2F28"/>
    <w:rsid w:val="004B0D25"/>
    <w:rsid w:val="004B4DD0"/>
    <w:rsid w:val="004C5100"/>
    <w:rsid w:val="004D2F86"/>
    <w:rsid w:val="004D5CD9"/>
    <w:rsid w:val="004F5C20"/>
    <w:rsid w:val="004F7D20"/>
    <w:rsid w:val="00506612"/>
    <w:rsid w:val="00511D03"/>
    <w:rsid w:val="0051440B"/>
    <w:rsid w:val="0051689C"/>
    <w:rsid w:val="00516C86"/>
    <w:rsid w:val="00516FFB"/>
    <w:rsid w:val="0052247F"/>
    <w:rsid w:val="005259C1"/>
    <w:rsid w:val="00542AEA"/>
    <w:rsid w:val="00542B37"/>
    <w:rsid w:val="00557FF4"/>
    <w:rsid w:val="0056462F"/>
    <w:rsid w:val="00572915"/>
    <w:rsid w:val="00573D26"/>
    <w:rsid w:val="00576336"/>
    <w:rsid w:val="0058014F"/>
    <w:rsid w:val="00591E7E"/>
    <w:rsid w:val="005A3A74"/>
    <w:rsid w:val="005B3DF9"/>
    <w:rsid w:val="005B6102"/>
    <w:rsid w:val="005C063B"/>
    <w:rsid w:val="005C6B83"/>
    <w:rsid w:val="005D1F3D"/>
    <w:rsid w:val="005E1574"/>
    <w:rsid w:val="005E5F39"/>
    <w:rsid w:val="005E6030"/>
    <w:rsid w:val="00601319"/>
    <w:rsid w:val="006066FC"/>
    <w:rsid w:val="00610265"/>
    <w:rsid w:val="00615BDF"/>
    <w:rsid w:val="0061612E"/>
    <w:rsid w:val="00621EA1"/>
    <w:rsid w:val="0063519E"/>
    <w:rsid w:val="00652892"/>
    <w:rsid w:val="006547A9"/>
    <w:rsid w:val="00666034"/>
    <w:rsid w:val="00670C2C"/>
    <w:rsid w:val="006718A9"/>
    <w:rsid w:val="006775FF"/>
    <w:rsid w:val="00680F0C"/>
    <w:rsid w:val="00690DA2"/>
    <w:rsid w:val="00692C2A"/>
    <w:rsid w:val="00694EFD"/>
    <w:rsid w:val="006A24F6"/>
    <w:rsid w:val="006A4309"/>
    <w:rsid w:val="006A7B1E"/>
    <w:rsid w:val="006B0840"/>
    <w:rsid w:val="006B37AE"/>
    <w:rsid w:val="006D1D05"/>
    <w:rsid w:val="006F20AC"/>
    <w:rsid w:val="0070042E"/>
    <w:rsid w:val="0070146C"/>
    <w:rsid w:val="00701D64"/>
    <w:rsid w:val="00702AF4"/>
    <w:rsid w:val="007155B5"/>
    <w:rsid w:val="007161FA"/>
    <w:rsid w:val="00776C83"/>
    <w:rsid w:val="0078276C"/>
    <w:rsid w:val="007840AC"/>
    <w:rsid w:val="0079366F"/>
    <w:rsid w:val="0079496E"/>
    <w:rsid w:val="00794DA8"/>
    <w:rsid w:val="007A09E2"/>
    <w:rsid w:val="007A1898"/>
    <w:rsid w:val="007A1B6C"/>
    <w:rsid w:val="007A55DD"/>
    <w:rsid w:val="007B6BD2"/>
    <w:rsid w:val="007C2A19"/>
    <w:rsid w:val="007C6E00"/>
    <w:rsid w:val="007D331C"/>
    <w:rsid w:val="007E4C17"/>
    <w:rsid w:val="00812EAD"/>
    <w:rsid w:val="0082679E"/>
    <w:rsid w:val="00833875"/>
    <w:rsid w:val="00852293"/>
    <w:rsid w:val="00863DFA"/>
    <w:rsid w:val="008748F9"/>
    <w:rsid w:val="00877B9D"/>
    <w:rsid w:val="008818D5"/>
    <w:rsid w:val="008917C2"/>
    <w:rsid w:val="008A1B05"/>
    <w:rsid w:val="008A6FBA"/>
    <w:rsid w:val="008B37EB"/>
    <w:rsid w:val="008D0046"/>
    <w:rsid w:val="008D2BDC"/>
    <w:rsid w:val="008D409F"/>
    <w:rsid w:val="008D6C22"/>
    <w:rsid w:val="008E0FAF"/>
    <w:rsid w:val="008E2A17"/>
    <w:rsid w:val="008F0C9E"/>
    <w:rsid w:val="008F67D6"/>
    <w:rsid w:val="00906F7D"/>
    <w:rsid w:val="009111C6"/>
    <w:rsid w:val="0094088E"/>
    <w:rsid w:val="00946DC8"/>
    <w:rsid w:val="00956639"/>
    <w:rsid w:val="00972546"/>
    <w:rsid w:val="009748CB"/>
    <w:rsid w:val="009974E9"/>
    <w:rsid w:val="009A00AA"/>
    <w:rsid w:val="009A5F1A"/>
    <w:rsid w:val="009B53BD"/>
    <w:rsid w:val="009C64B7"/>
    <w:rsid w:val="009D4131"/>
    <w:rsid w:val="009E01FF"/>
    <w:rsid w:val="009E0F84"/>
    <w:rsid w:val="009F31B6"/>
    <w:rsid w:val="009F3BA0"/>
    <w:rsid w:val="009F4DE6"/>
    <w:rsid w:val="00A01BFA"/>
    <w:rsid w:val="00A21307"/>
    <w:rsid w:val="00A317E4"/>
    <w:rsid w:val="00A57F89"/>
    <w:rsid w:val="00A60EA9"/>
    <w:rsid w:val="00A61D43"/>
    <w:rsid w:val="00A723DD"/>
    <w:rsid w:val="00A761C0"/>
    <w:rsid w:val="00A80252"/>
    <w:rsid w:val="00A87B0D"/>
    <w:rsid w:val="00A90FA8"/>
    <w:rsid w:val="00AD7788"/>
    <w:rsid w:val="00AE51CC"/>
    <w:rsid w:val="00AF7958"/>
    <w:rsid w:val="00B02330"/>
    <w:rsid w:val="00B02B42"/>
    <w:rsid w:val="00B06E60"/>
    <w:rsid w:val="00B16ACA"/>
    <w:rsid w:val="00B25403"/>
    <w:rsid w:val="00B310B4"/>
    <w:rsid w:val="00B31FE0"/>
    <w:rsid w:val="00B34743"/>
    <w:rsid w:val="00B37EA2"/>
    <w:rsid w:val="00B53468"/>
    <w:rsid w:val="00B566DE"/>
    <w:rsid w:val="00B61CCD"/>
    <w:rsid w:val="00B65F4B"/>
    <w:rsid w:val="00B71EE4"/>
    <w:rsid w:val="00B726CD"/>
    <w:rsid w:val="00B73DCB"/>
    <w:rsid w:val="00B811F1"/>
    <w:rsid w:val="00B84897"/>
    <w:rsid w:val="00B904B9"/>
    <w:rsid w:val="00B92C9F"/>
    <w:rsid w:val="00BA04F5"/>
    <w:rsid w:val="00BA2BEA"/>
    <w:rsid w:val="00BB58FF"/>
    <w:rsid w:val="00BD4236"/>
    <w:rsid w:val="00BF3850"/>
    <w:rsid w:val="00C07A6A"/>
    <w:rsid w:val="00C114AE"/>
    <w:rsid w:val="00C13684"/>
    <w:rsid w:val="00C17976"/>
    <w:rsid w:val="00C17E23"/>
    <w:rsid w:val="00C32D77"/>
    <w:rsid w:val="00C4196F"/>
    <w:rsid w:val="00C43956"/>
    <w:rsid w:val="00C43B11"/>
    <w:rsid w:val="00C544B9"/>
    <w:rsid w:val="00C57F4D"/>
    <w:rsid w:val="00C64D05"/>
    <w:rsid w:val="00C70704"/>
    <w:rsid w:val="00C72DD1"/>
    <w:rsid w:val="00C76CEA"/>
    <w:rsid w:val="00C920E5"/>
    <w:rsid w:val="00CA58EE"/>
    <w:rsid w:val="00CB1EE9"/>
    <w:rsid w:val="00CC5D66"/>
    <w:rsid w:val="00CF1678"/>
    <w:rsid w:val="00D004BF"/>
    <w:rsid w:val="00D21368"/>
    <w:rsid w:val="00D23C58"/>
    <w:rsid w:val="00D243EA"/>
    <w:rsid w:val="00D414B9"/>
    <w:rsid w:val="00D41BEC"/>
    <w:rsid w:val="00D44D88"/>
    <w:rsid w:val="00D477AC"/>
    <w:rsid w:val="00D60A85"/>
    <w:rsid w:val="00D67F4A"/>
    <w:rsid w:val="00D774ED"/>
    <w:rsid w:val="00D7799B"/>
    <w:rsid w:val="00D9226B"/>
    <w:rsid w:val="00D93A20"/>
    <w:rsid w:val="00D94057"/>
    <w:rsid w:val="00DA397F"/>
    <w:rsid w:val="00DB30F9"/>
    <w:rsid w:val="00DB354C"/>
    <w:rsid w:val="00DB6771"/>
    <w:rsid w:val="00DC1BD3"/>
    <w:rsid w:val="00DD279F"/>
    <w:rsid w:val="00DD611A"/>
    <w:rsid w:val="00DE7C60"/>
    <w:rsid w:val="00DF30F8"/>
    <w:rsid w:val="00E07FC0"/>
    <w:rsid w:val="00E12FC5"/>
    <w:rsid w:val="00E201CF"/>
    <w:rsid w:val="00E20293"/>
    <w:rsid w:val="00E30E36"/>
    <w:rsid w:val="00E34C99"/>
    <w:rsid w:val="00E36842"/>
    <w:rsid w:val="00E90D93"/>
    <w:rsid w:val="00E92B63"/>
    <w:rsid w:val="00E95753"/>
    <w:rsid w:val="00E96AD5"/>
    <w:rsid w:val="00EA4292"/>
    <w:rsid w:val="00EB0C2E"/>
    <w:rsid w:val="00EB55D8"/>
    <w:rsid w:val="00EC160F"/>
    <w:rsid w:val="00EC27F4"/>
    <w:rsid w:val="00ED5370"/>
    <w:rsid w:val="00EE0C2B"/>
    <w:rsid w:val="00EE2F1B"/>
    <w:rsid w:val="00EE605C"/>
    <w:rsid w:val="00EF4DD7"/>
    <w:rsid w:val="00EF6AFB"/>
    <w:rsid w:val="00F02231"/>
    <w:rsid w:val="00F02B7F"/>
    <w:rsid w:val="00F13026"/>
    <w:rsid w:val="00F15083"/>
    <w:rsid w:val="00F35A32"/>
    <w:rsid w:val="00F403CD"/>
    <w:rsid w:val="00F455DE"/>
    <w:rsid w:val="00F74800"/>
    <w:rsid w:val="00F86A36"/>
    <w:rsid w:val="00F86EB0"/>
    <w:rsid w:val="00F90851"/>
    <w:rsid w:val="00FB4157"/>
    <w:rsid w:val="00FC2F69"/>
    <w:rsid w:val="00FD2B06"/>
    <w:rsid w:val="00FD35DC"/>
    <w:rsid w:val="00FE3B68"/>
    <w:rsid w:val="00FF13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A554D"/>
  <w15:docId w15:val="{5DE861A0-C007-400D-A43D-3D90CF40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D63"/>
  </w:style>
  <w:style w:type="paragraph" w:styleId="Heading1">
    <w:name w:val="heading 1"/>
    <w:basedOn w:val="Normal"/>
    <w:next w:val="Normal"/>
    <w:link w:val="Heading1Char"/>
    <w:uiPriority w:val="9"/>
    <w:qFormat/>
    <w:rsid w:val="008748F9"/>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8F9"/>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8F9"/>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23DD"/>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23DD"/>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23DD"/>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23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3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23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8F9"/>
    <w:pPr>
      <w:ind w:left="720"/>
      <w:contextualSpacing/>
    </w:pPr>
  </w:style>
  <w:style w:type="character" w:customStyle="1" w:styleId="Heading1Char">
    <w:name w:val="Heading 1 Char"/>
    <w:basedOn w:val="DefaultParagraphFont"/>
    <w:link w:val="Heading1"/>
    <w:uiPriority w:val="9"/>
    <w:rsid w:val="008748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8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8F9"/>
    <w:rPr>
      <w:rFonts w:asciiTheme="majorHAnsi" w:eastAsiaTheme="majorEastAsia" w:hAnsiTheme="majorHAnsi" w:cstheme="majorBidi"/>
      <w:b/>
      <w:bCs/>
      <w:color w:val="4F81BD" w:themeColor="accent1"/>
    </w:rPr>
  </w:style>
  <w:style w:type="table" w:styleId="TableGrid">
    <w:name w:val="Table Grid"/>
    <w:basedOn w:val="TableNormal"/>
    <w:uiPriority w:val="59"/>
    <w:rsid w:val="0071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7155B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5B5"/>
    <w:rPr>
      <w:rFonts w:ascii="Tahoma" w:hAnsi="Tahoma" w:cs="Tahoma"/>
      <w:sz w:val="16"/>
      <w:szCs w:val="16"/>
    </w:rPr>
  </w:style>
  <w:style w:type="paragraph" w:styleId="Subtitle">
    <w:name w:val="Subtitle"/>
    <w:basedOn w:val="Normal"/>
    <w:next w:val="Normal"/>
    <w:link w:val="SubtitleChar"/>
    <w:uiPriority w:val="11"/>
    <w:qFormat/>
    <w:rsid w:val="00405C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5C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05CEF"/>
    <w:rPr>
      <w:i/>
      <w:iCs/>
      <w:color w:val="808080" w:themeColor="text1" w:themeTint="7F"/>
    </w:rPr>
  </w:style>
  <w:style w:type="paragraph" w:styleId="NoteHeading">
    <w:name w:val="Note Heading"/>
    <w:basedOn w:val="Normal"/>
    <w:next w:val="Normal"/>
    <w:link w:val="NoteHeadingChar"/>
    <w:uiPriority w:val="99"/>
    <w:unhideWhenUsed/>
    <w:rsid w:val="00405CEF"/>
    <w:pPr>
      <w:spacing w:after="0" w:line="240" w:lineRule="auto"/>
    </w:pPr>
  </w:style>
  <w:style w:type="character" w:customStyle="1" w:styleId="NoteHeadingChar">
    <w:name w:val="Note Heading Char"/>
    <w:basedOn w:val="DefaultParagraphFont"/>
    <w:link w:val="NoteHeading"/>
    <w:uiPriority w:val="99"/>
    <w:rsid w:val="00405CEF"/>
  </w:style>
  <w:style w:type="paragraph" w:styleId="Header">
    <w:name w:val="header"/>
    <w:basedOn w:val="Normal"/>
    <w:link w:val="HeaderChar"/>
    <w:uiPriority w:val="99"/>
    <w:unhideWhenUsed/>
    <w:rsid w:val="009D4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31"/>
  </w:style>
  <w:style w:type="paragraph" w:styleId="Footer">
    <w:name w:val="footer"/>
    <w:basedOn w:val="Normal"/>
    <w:link w:val="FooterChar"/>
    <w:uiPriority w:val="99"/>
    <w:unhideWhenUsed/>
    <w:rsid w:val="009D4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131"/>
  </w:style>
  <w:style w:type="paragraph" w:styleId="NoSpacing">
    <w:name w:val="No Spacing"/>
    <w:link w:val="NoSpacingChar"/>
    <w:uiPriority w:val="1"/>
    <w:qFormat/>
    <w:rsid w:val="009D413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D4131"/>
    <w:rPr>
      <w:rFonts w:eastAsiaTheme="minorEastAsia"/>
      <w:lang w:val="en-US" w:eastAsia="ja-JP"/>
    </w:rPr>
  </w:style>
  <w:style w:type="paragraph" w:customStyle="1" w:styleId="TOCTitle">
    <w:name w:val="TOC_Title"/>
    <w:basedOn w:val="Subtitle"/>
    <w:link w:val="TOCTitleChar"/>
    <w:qFormat/>
    <w:rsid w:val="004F5C20"/>
    <w:pPr>
      <w:jc w:val="center"/>
    </w:pPr>
    <w:rPr>
      <w:rFonts w:asciiTheme="minorHAnsi" w:hAnsiTheme="minorHAnsi"/>
      <w:i w:val="0"/>
      <w:color w:val="3D549D"/>
      <w:spacing w:val="0"/>
      <w:sz w:val="36"/>
    </w:rPr>
  </w:style>
  <w:style w:type="paragraph" w:styleId="TOC1">
    <w:name w:val="toc 1"/>
    <w:basedOn w:val="Normal"/>
    <w:next w:val="Normal"/>
    <w:autoRedefine/>
    <w:uiPriority w:val="39"/>
    <w:unhideWhenUsed/>
    <w:rsid w:val="00A723DD"/>
    <w:pPr>
      <w:spacing w:before="360" w:after="360"/>
    </w:pPr>
    <w:rPr>
      <w:b/>
      <w:bCs/>
      <w:caps/>
      <w:u w:val="single"/>
    </w:rPr>
  </w:style>
  <w:style w:type="character" w:customStyle="1" w:styleId="TOCTitleChar">
    <w:name w:val="TOC_Title Char"/>
    <w:basedOn w:val="SubtitleChar"/>
    <w:link w:val="TOCTitle"/>
    <w:rsid w:val="004F5C20"/>
    <w:rPr>
      <w:rFonts w:asciiTheme="majorHAnsi" w:eastAsiaTheme="majorEastAsia" w:hAnsiTheme="majorHAnsi" w:cstheme="majorBidi"/>
      <w:i w:val="0"/>
      <w:iCs/>
      <w:color w:val="3D549D"/>
      <w:spacing w:val="15"/>
      <w:sz w:val="36"/>
      <w:szCs w:val="24"/>
    </w:rPr>
  </w:style>
  <w:style w:type="paragraph" w:styleId="TOC2">
    <w:name w:val="toc 2"/>
    <w:basedOn w:val="Normal"/>
    <w:next w:val="Normal"/>
    <w:autoRedefine/>
    <w:uiPriority w:val="39"/>
    <w:unhideWhenUsed/>
    <w:rsid w:val="00A723DD"/>
    <w:pPr>
      <w:spacing w:after="0"/>
    </w:pPr>
    <w:rPr>
      <w:b/>
      <w:bCs/>
      <w:smallCaps/>
    </w:rPr>
  </w:style>
  <w:style w:type="paragraph" w:styleId="TOC3">
    <w:name w:val="toc 3"/>
    <w:basedOn w:val="Normal"/>
    <w:next w:val="Normal"/>
    <w:autoRedefine/>
    <w:uiPriority w:val="39"/>
    <w:unhideWhenUsed/>
    <w:rsid w:val="00A723DD"/>
    <w:pPr>
      <w:spacing w:after="0"/>
    </w:pPr>
    <w:rPr>
      <w:smallCaps/>
    </w:rPr>
  </w:style>
  <w:style w:type="character" w:styleId="Hyperlink">
    <w:name w:val="Hyperlink"/>
    <w:basedOn w:val="DefaultParagraphFont"/>
    <w:uiPriority w:val="99"/>
    <w:unhideWhenUsed/>
    <w:rsid w:val="00A723DD"/>
    <w:rPr>
      <w:color w:val="0000FF" w:themeColor="hyperlink"/>
      <w:u w:val="single"/>
    </w:rPr>
  </w:style>
  <w:style w:type="paragraph" w:styleId="TOC4">
    <w:name w:val="toc 4"/>
    <w:basedOn w:val="Normal"/>
    <w:next w:val="Normal"/>
    <w:autoRedefine/>
    <w:uiPriority w:val="39"/>
    <w:unhideWhenUsed/>
    <w:rsid w:val="00A723DD"/>
    <w:pPr>
      <w:spacing w:after="0"/>
    </w:pPr>
  </w:style>
  <w:style w:type="paragraph" w:styleId="TOC5">
    <w:name w:val="toc 5"/>
    <w:basedOn w:val="Normal"/>
    <w:next w:val="Normal"/>
    <w:autoRedefine/>
    <w:uiPriority w:val="39"/>
    <w:unhideWhenUsed/>
    <w:rsid w:val="00A723DD"/>
    <w:pPr>
      <w:spacing w:after="0"/>
    </w:pPr>
  </w:style>
  <w:style w:type="paragraph" w:styleId="TOC6">
    <w:name w:val="toc 6"/>
    <w:basedOn w:val="Normal"/>
    <w:next w:val="Normal"/>
    <w:autoRedefine/>
    <w:uiPriority w:val="39"/>
    <w:unhideWhenUsed/>
    <w:rsid w:val="00A723DD"/>
    <w:pPr>
      <w:spacing w:after="0"/>
    </w:pPr>
  </w:style>
  <w:style w:type="paragraph" w:styleId="TOC7">
    <w:name w:val="toc 7"/>
    <w:basedOn w:val="Normal"/>
    <w:next w:val="Normal"/>
    <w:autoRedefine/>
    <w:uiPriority w:val="39"/>
    <w:unhideWhenUsed/>
    <w:rsid w:val="00A723DD"/>
    <w:pPr>
      <w:spacing w:after="0"/>
    </w:pPr>
  </w:style>
  <w:style w:type="paragraph" w:styleId="TOC8">
    <w:name w:val="toc 8"/>
    <w:basedOn w:val="Normal"/>
    <w:next w:val="Normal"/>
    <w:autoRedefine/>
    <w:uiPriority w:val="39"/>
    <w:unhideWhenUsed/>
    <w:rsid w:val="00A723DD"/>
    <w:pPr>
      <w:spacing w:after="0"/>
    </w:pPr>
  </w:style>
  <w:style w:type="paragraph" w:styleId="TOC9">
    <w:name w:val="toc 9"/>
    <w:basedOn w:val="Normal"/>
    <w:next w:val="Normal"/>
    <w:autoRedefine/>
    <w:uiPriority w:val="39"/>
    <w:unhideWhenUsed/>
    <w:rsid w:val="00A723DD"/>
    <w:pPr>
      <w:spacing w:after="0"/>
    </w:pPr>
  </w:style>
  <w:style w:type="character" w:customStyle="1" w:styleId="Heading4Char">
    <w:name w:val="Heading 4 Char"/>
    <w:basedOn w:val="DefaultParagraphFont"/>
    <w:link w:val="Heading4"/>
    <w:uiPriority w:val="9"/>
    <w:semiHidden/>
    <w:rsid w:val="00A723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23D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23D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23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3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23DD"/>
    <w:rPr>
      <w:rFonts w:asciiTheme="majorHAnsi" w:eastAsiaTheme="majorEastAsia" w:hAnsiTheme="majorHAnsi" w:cstheme="majorBidi"/>
      <w:i/>
      <w:iCs/>
      <w:color w:val="404040" w:themeColor="text1" w:themeTint="BF"/>
      <w:sz w:val="20"/>
      <w:szCs w:val="20"/>
    </w:rPr>
  </w:style>
  <w:style w:type="paragraph" w:customStyle="1" w:styleId="H1Color">
    <w:name w:val="H1_Color"/>
    <w:basedOn w:val="Heading1"/>
    <w:next w:val="BodyBW"/>
    <w:link w:val="H1ColorChar"/>
    <w:qFormat/>
    <w:rsid w:val="002357A2"/>
    <w:pPr>
      <w:numPr>
        <w:numId w:val="0"/>
      </w:numPr>
    </w:pPr>
    <w:rPr>
      <w:rFonts w:asciiTheme="minorHAnsi" w:hAnsiTheme="minorHAnsi"/>
      <w:color w:val="3D549D"/>
    </w:rPr>
  </w:style>
  <w:style w:type="paragraph" w:customStyle="1" w:styleId="H2Color">
    <w:name w:val="H2_Color"/>
    <w:basedOn w:val="Heading2"/>
    <w:next w:val="BodyBW"/>
    <w:link w:val="H2ColorChar"/>
    <w:qFormat/>
    <w:rsid w:val="005D1F3D"/>
    <w:pPr>
      <w:numPr>
        <w:ilvl w:val="0"/>
        <w:numId w:val="0"/>
      </w:numPr>
    </w:pPr>
    <w:rPr>
      <w:rFonts w:asciiTheme="minorHAnsi" w:hAnsiTheme="minorHAnsi"/>
      <w:color w:val="3D549D"/>
      <w:sz w:val="24"/>
    </w:rPr>
  </w:style>
  <w:style w:type="character" w:customStyle="1" w:styleId="H1ColorChar">
    <w:name w:val="H1_Color Char"/>
    <w:basedOn w:val="Heading1Char"/>
    <w:link w:val="H1Color"/>
    <w:rsid w:val="008D2BDC"/>
    <w:rPr>
      <w:rFonts w:asciiTheme="majorHAnsi" w:eastAsiaTheme="majorEastAsia" w:hAnsiTheme="majorHAnsi" w:cstheme="majorBidi"/>
      <w:b/>
      <w:bCs/>
      <w:color w:val="3D549D"/>
      <w:sz w:val="28"/>
      <w:szCs w:val="28"/>
    </w:rPr>
  </w:style>
  <w:style w:type="paragraph" w:customStyle="1" w:styleId="H3Color">
    <w:name w:val="H3_Color"/>
    <w:basedOn w:val="Heading3"/>
    <w:next w:val="BodyBW"/>
    <w:link w:val="H3ColorChar"/>
    <w:qFormat/>
    <w:rsid w:val="002357A2"/>
    <w:pPr>
      <w:numPr>
        <w:ilvl w:val="0"/>
        <w:numId w:val="0"/>
      </w:numPr>
    </w:pPr>
    <w:rPr>
      <w:rFonts w:asciiTheme="minorHAnsi" w:hAnsiTheme="minorHAnsi"/>
      <w:color w:val="3D549D"/>
    </w:rPr>
  </w:style>
  <w:style w:type="character" w:customStyle="1" w:styleId="H2ColorChar">
    <w:name w:val="H2_Color Char"/>
    <w:basedOn w:val="Heading2Char"/>
    <w:link w:val="H2Color"/>
    <w:rsid w:val="005D1F3D"/>
    <w:rPr>
      <w:rFonts w:asciiTheme="majorHAnsi" w:eastAsiaTheme="majorEastAsia" w:hAnsiTheme="majorHAnsi" w:cstheme="majorBidi"/>
      <w:b/>
      <w:bCs/>
      <w:color w:val="3D549D"/>
      <w:sz w:val="24"/>
      <w:szCs w:val="26"/>
    </w:rPr>
  </w:style>
  <w:style w:type="paragraph" w:customStyle="1" w:styleId="BodyBW">
    <w:name w:val="Body_BW"/>
    <w:basedOn w:val="Normal"/>
    <w:link w:val="BodyBWChar"/>
    <w:qFormat/>
    <w:rsid w:val="00D67F4A"/>
    <w:pPr>
      <w:spacing w:before="120"/>
      <w:ind w:left="1440"/>
    </w:pPr>
  </w:style>
  <w:style w:type="character" w:customStyle="1" w:styleId="H3ColorChar">
    <w:name w:val="H3_Color Char"/>
    <w:basedOn w:val="Heading3Char"/>
    <w:link w:val="H3Color"/>
    <w:rsid w:val="008D2BDC"/>
    <w:rPr>
      <w:rFonts w:asciiTheme="majorHAnsi" w:eastAsiaTheme="majorEastAsia" w:hAnsiTheme="majorHAnsi" w:cstheme="majorBidi"/>
      <w:b/>
      <w:bCs/>
      <w:color w:val="3D549D"/>
    </w:rPr>
  </w:style>
  <w:style w:type="paragraph" w:customStyle="1" w:styleId="BodyIndentBW">
    <w:name w:val="Body_Indent_BW"/>
    <w:basedOn w:val="Normal"/>
    <w:link w:val="BodyIndentBWChar"/>
    <w:qFormat/>
    <w:rsid w:val="008D2BDC"/>
    <w:pPr>
      <w:ind w:firstLine="360"/>
    </w:pPr>
  </w:style>
  <w:style w:type="character" w:customStyle="1" w:styleId="BodyBWChar">
    <w:name w:val="Body_BW Char"/>
    <w:basedOn w:val="DefaultParagraphFont"/>
    <w:link w:val="BodyBW"/>
    <w:rsid w:val="00D67F4A"/>
  </w:style>
  <w:style w:type="paragraph" w:customStyle="1" w:styleId="BulletedList1BW">
    <w:name w:val="Bulleted_List_1_BW"/>
    <w:basedOn w:val="ListParagraph"/>
    <w:link w:val="BulletedList1BWChar"/>
    <w:qFormat/>
    <w:rsid w:val="008917C2"/>
    <w:pPr>
      <w:numPr>
        <w:numId w:val="2"/>
      </w:numPr>
      <w:spacing w:after="0"/>
      <w:ind w:left="714" w:hanging="357"/>
    </w:pPr>
  </w:style>
  <w:style w:type="character" w:customStyle="1" w:styleId="BodyIndentBWChar">
    <w:name w:val="Body_Indent_BW Char"/>
    <w:basedOn w:val="DefaultParagraphFont"/>
    <w:link w:val="BodyIndentBW"/>
    <w:rsid w:val="008D2BDC"/>
  </w:style>
  <w:style w:type="paragraph" w:customStyle="1" w:styleId="BulletedList2BW">
    <w:name w:val="Bulleted_List_2_BW"/>
    <w:basedOn w:val="ListParagraph"/>
    <w:link w:val="BulletedList2BWChar"/>
    <w:qFormat/>
    <w:rsid w:val="008917C2"/>
    <w:pPr>
      <w:numPr>
        <w:ilvl w:val="1"/>
        <w:numId w:val="2"/>
      </w:numPr>
      <w:spacing w:after="0"/>
      <w:ind w:left="1434" w:hanging="357"/>
    </w:pPr>
  </w:style>
  <w:style w:type="character" w:customStyle="1" w:styleId="ListParagraphChar">
    <w:name w:val="List Paragraph Char"/>
    <w:basedOn w:val="DefaultParagraphFont"/>
    <w:link w:val="ListParagraph"/>
    <w:uiPriority w:val="34"/>
    <w:rsid w:val="008D2BDC"/>
  </w:style>
  <w:style w:type="character" w:customStyle="1" w:styleId="BulletedList1BWChar">
    <w:name w:val="Bulleted_List_1_BW Char"/>
    <w:basedOn w:val="ListParagraphChar"/>
    <w:link w:val="BulletedList1BW"/>
    <w:rsid w:val="008917C2"/>
  </w:style>
  <w:style w:type="paragraph" w:customStyle="1" w:styleId="BulletedList3BW">
    <w:name w:val="Bulleted_List_3_BW"/>
    <w:basedOn w:val="ListParagraph"/>
    <w:link w:val="BulletedList3BWChar"/>
    <w:qFormat/>
    <w:rsid w:val="008917C2"/>
    <w:pPr>
      <w:numPr>
        <w:ilvl w:val="2"/>
        <w:numId w:val="2"/>
      </w:numPr>
      <w:spacing w:after="0"/>
      <w:ind w:left="2154" w:hanging="357"/>
    </w:pPr>
  </w:style>
  <w:style w:type="character" w:customStyle="1" w:styleId="BulletedList2BWChar">
    <w:name w:val="Bulleted_List_2_BW Char"/>
    <w:basedOn w:val="ListParagraphChar"/>
    <w:link w:val="BulletedList2BW"/>
    <w:rsid w:val="008917C2"/>
  </w:style>
  <w:style w:type="paragraph" w:customStyle="1" w:styleId="NumberedList1BW">
    <w:name w:val="Numbered_List_1_BW"/>
    <w:basedOn w:val="ListParagraph"/>
    <w:link w:val="NumberedList1BWChar"/>
    <w:qFormat/>
    <w:rsid w:val="008D2BDC"/>
    <w:pPr>
      <w:numPr>
        <w:numId w:val="3"/>
      </w:numPr>
    </w:pPr>
  </w:style>
  <w:style w:type="character" w:customStyle="1" w:styleId="BulletedList3BWChar">
    <w:name w:val="Bulleted_List_3_BW Char"/>
    <w:basedOn w:val="ListParagraphChar"/>
    <w:link w:val="BulletedList3BW"/>
    <w:rsid w:val="008917C2"/>
  </w:style>
  <w:style w:type="paragraph" w:customStyle="1" w:styleId="NumberedList2BW">
    <w:name w:val="Numbered_List_2_BW"/>
    <w:basedOn w:val="ListParagraph"/>
    <w:link w:val="NumberedList2BWChar"/>
    <w:qFormat/>
    <w:rsid w:val="008D2BDC"/>
    <w:pPr>
      <w:numPr>
        <w:ilvl w:val="1"/>
        <w:numId w:val="3"/>
      </w:numPr>
    </w:pPr>
  </w:style>
  <w:style w:type="character" w:customStyle="1" w:styleId="NumberedList1BWChar">
    <w:name w:val="Numbered_List_1_BW Char"/>
    <w:basedOn w:val="ListParagraphChar"/>
    <w:link w:val="NumberedList1BW"/>
    <w:rsid w:val="008D2BDC"/>
  </w:style>
  <w:style w:type="paragraph" w:customStyle="1" w:styleId="NumberedList3BW">
    <w:name w:val="Numbered_List_3_BW"/>
    <w:basedOn w:val="ListParagraph"/>
    <w:link w:val="NumberedList3BWChar"/>
    <w:qFormat/>
    <w:rsid w:val="008D2BDC"/>
    <w:pPr>
      <w:numPr>
        <w:ilvl w:val="2"/>
        <w:numId w:val="3"/>
      </w:numPr>
    </w:pPr>
  </w:style>
  <w:style w:type="character" w:customStyle="1" w:styleId="NumberedList2BWChar">
    <w:name w:val="Numbered_List_2_BW Char"/>
    <w:basedOn w:val="ListParagraphChar"/>
    <w:link w:val="NumberedList2BW"/>
    <w:rsid w:val="008D2BDC"/>
  </w:style>
  <w:style w:type="paragraph" w:customStyle="1" w:styleId="TableCaptionColor">
    <w:name w:val="Table_Caption_Color"/>
    <w:basedOn w:val="Caption"/>
    <w:link w:val="TableCaptionColorChar"/>
    <w:qFormat/>
    <w:rsid w:val="008917C2"/>
    <w:pPr>
      <w:keepNext/>
      <w:jc w:val="center"/>
    </w:pPr>
    <w:rPr>
      <w:color w:val="3D549D"/>
    </w:rPr>
  </w:style>
  <w:style w:type="character" w:customStyle="1" w:styleId="NumberedList3BWChar">
    <w:name w:val="Numbered_List_3_BW Char"/>
    <w:basedOn w:val="ListParagraphChar"/>
    <w:link w:val="NumberedList3BW"/>
    <w:rsid w:val="008D2BDC"/>
  </w:style>
  <w:style w:type="paragraph" w:customStyle="1" w:styleId="TableCaptionBW">
    <w:name w:val="Table_Caption_BW"/>
    <w:basedOn w:val="TableCaptionColor"/>
    <w:link w:val="TableCaptionBWChar"/>
    <w:qFormat/>
    <w:rsid w:val="008D2BDC"/>
    <w:rPr>
      <w:color w:val="auto"/>
    </w:rPr>
  </w:style>
  <w:style w:type="character" w:customStyle="1" w:styleId="CaptionChar">
    <w:name w:val="Caption Char"/>
    <w:basedOn w:val="DefaultParagraphFont"/>
    <w:link w:val="Caption"/>
    <w:uiPriority w:val="35"/>
    <w:rsid w:val="008D2BDC"/>
    <w:rPr>
      <w:b/>
      <w:bCs/>
      <w:color w:val="4F81BD" w:themeColor="accent1"/>
      <w:sz w:val="18"/>
      <w:szCs w:val="18"/>
    </w:rPr>
  </w:style>
  <w:style w:type="character" w:customStyle="1" w:styleId="TableCaptionColorChar">
    <w:name w:val="Table_Caption_Color Char"/>
    <w:basedOn w:val="CaptionChar"/>
    <w:link w:val="TableCaptionColor"/>
    <w:rsid w:val="008917C2"/>
    <w:rPr>
      <w:b/>
      <w:bCs/>
      <w:color w:val="3D549D"/>
      <w:sz w:val="18"/>
      <w:szCs w:val="18"/>
    </w:rPr>
  </w:style>
  <w:style w:type="paragraph" w:customStyle="1" w:styleId="TableHeadingColor">
    <w:name w:val="Table_Heading_Color"/>
    <w:basedOn w:val="Normal"/>
    <w:link w:val="TableHeadingColorChar"/>
    <w:qFormat/>
    <w:rsid w:val="004A2F28"/>
    <w:pPr>
      <w:keepNext/>
      <w:keepLines/>
      <w:jc w:val="center"/>
    </w:pPr>
    <w:rPr>
      <w:b/>
      <w:color w:val="3D549D"/>
    </w:rPr>
  </w:style>
  <w:style w:type="character" w:customStyle="1" w:styleId="TableCaptionBWChar">
    <w:name w:val="Table_Caption_BW Char"/>
    <w:basedOn w:val="TableCaptionColorChar"/>
    <w:link w:val="TableCaptionBW"/>
    <w:rsid w:val="008D2BDC"/>
    <w:rPr>
      <w:b/>
      <w:bCs/>
      <w:color w:val="3D549D"/>
      <w:sz w:val="18"/>
      <w:szCs w:val="18"/>
    </w:rPr>
  </w:style>
  <w:style w:type="paragraph" w:customStyle="1" w:styleId="TableBodyBW">
    <w:name w:val="Table_Body_BW"/>
    <w:basedOn w:val="Normal"/>
    <w:link w:val="TableBodyBWChar"/>
    <w:qFormat/>
    <w:rsid w:val="008D2BDC"/>
  </w:style>
  <w:style w:type="character" w:customStyle="1" w:styleId="TableHeadingColorChar">
    <w:name w:val="Table_Heading_Color Char"/>
    <w:basedOn w:val="DefaultParagraphFont"/>
    <w:link w:val="TableHeadingColor"/>
    <w:rsid w:val="004A2F28"/>
    <w:rPr>
      <w:b/>
      <w:color w:val="3D549D"/>
    </w:rPr>
  </w:style>
  <w:style w:type="paragraph" w:customStyle="1" w:styleId="FigureCentered">
    <w:name w:val="Figure_Centered"/>
    <w:basedOn w:val="Normal"/>
    <w:link w:val="FigureCenteredChar"/>
    <w:qFormat/>
    <w:rsid w:val="00670C2C"/>
    <w:pPr>
      <w:keepNext/>
      <w:jc w:val="center"/>
    </w:pPr>
  </w:style>
  <w:style w:type="character" w:customStyle="1" w:styleId="TableBodyBWChar">
    <w:name w:val="Table_Body_BW Char"/>
    <w:basedOn w:val="DefaultParagraphFont"/>
    <w:link w:val="TableBodyBW"/>
    <w:rsid w:val="008D2BDC"/>
  </w:style>
  <w:style w:type="paragraph" w:customStyle="1" w:styleId="FigureCaptionColor">
    <w:name w:val="Figure_Caption_Color"/>
    <w:basedOn w:val="Caption"/>
    <w:link w:val="FigureCaptionColorChar"/>
    <w:qFormat/>
    <w:rsid w:val="00670C2C"/>
    <w:pPr>
      <w:jc w:val="center"/>
    </w:pPr>
    <w:rPr>
      <w:color w:val="3D549D"/>
    </w:rPr>
  </w:style>
  <w:style w:type="character" w:customStyle="1" w:styleId="FigureCenteredChar">
    <w:name w:val="Figure_Centered Char"/>
    <w:basedOn w:val="DefaultParagraphFont"/>
    <w:link w:val="FigureCentered"/>
    <w:rsid w:val="00670C2C"/>
  </w:style>
  <w:style w:type="paragraph" w:customStyle="1" w:styleId="FigureCaptionBW">
    <w:name w:val="Figure_Caption_BW"/>
    <w:basedOn w:val="FigureCaptionColor"/>
    <w:next w:val="BodyBW"/>
    <w:link w:val="FigureCaptionBWChar"/>
    <w:qFormat/>
    <w:rsid w:val="008D2BDC"/>
    <w:rPr>
      <w:color w:val="auto"/>
    </w:rPr>
  </w:style>
  <w:style w:type="character" w:customStyle="1" w:styleId="FigureCaptionColorChar">
    <w:name w:val="Figure_Caption_Color Char"/>
    <w:basedOn w:val="CaptionChar"/>
    <w:link w:val="FigureCaptionColor"/>
    <w:rsid w:val="00670C2C"/>
    <w:rPr>
      <w:b/>
      <w:bCs/>
      <w:color w:val="3D549D"/>
      <w:sz w:val="18"/>
      <w:szCs w:val="18"/>
    </w:rPr>
  </w:style>
  <w:style w:type="paragraph" w:customStyle="1" w:styleId="GlossaryTitleColor">
    <w:name w:val="Glossary_Title_Color"/>
    <w:basedOn w:val="Subtitle"/>
    <w:link w:val="GlossaryTitleColorChar"/>
    <w:qFormat/>
    <w:rsid w:val="004F5C20"/>
    <w:pPr>
      <w:jc w:val="center"/>
    </w:pPr>
    <w:rPr>
      <w:rFonts w:asciiTheme="minorHAnsi" w:hAnsiTheme="minorHAnsi"/>
      <w:b/>
      <w:i w:val="0"/>
      <w:color w:val="3D549D"/>
      <w:spacing w:val="0"/>
    </w:rPr>
  </w:style>
  <w:style w:type="character" w:customStyle="1" w:styleId="FigureCaptionBWChar">
    <w:name w:val="Figure_Caption_BW Char"/>
    <w:basedOn w:val="FigureCaptionColorChar"/>
    <w:link w:val="FigureCaptionBW"/>
    <w:rsid w:val="008D2BDC"/>
    <w:rPr>
      <w:b/>
      <w:bCs/>
      <w:color w:val="3D549D"/>
      <w:sz w:val="18"/>
      <w:szCs w:val="18"/>
    </w:rPr>
  </w:style>
  <w:style w:type="paragraph" w:customStyle="1" w:styleId="GlossaryContentBW">
    <w:name w:val="Glossary_Content_BW"/>
    <w:basedOn w:val="BodyBW"/>
    <w:link w:val="GlossaryContentBWChar"/>
    <w:qFormat/>
    <w:rsid w:val="008D0046"/>
  </w:style>
  <w:style w:type="character" w:customStyle="1" w:styleId="GlossaryTitleColorChar">
    <w:name w:val="Glossary_Title_Color Char"/>
    <w:basedOn w:val="SubtitleChar"/>
    <w:link w:val="GlossaryTitleColor"/>
    <w:rsid w:val="004F5C20"/>
    <w:rPr>
      <w:rFonts w:asciiTheme="majorHAnsi" w:eastAsiaTheme="majorEastAsia" w:hAnsiTheme="majorHAnsi" w:cstheme="majorBidi"/>
      <w:b/>
      <w:i w:val="0"/>
      <w:iCs/>
      <w:color w:val="3D549D"/>
      <w:spacing w:val="15"/>
      <w:sz w:val="24"/>
      <w:szCs w:val="24"/>
    </w:rPr>
  </w:style>
  <w:style w:type="paragraph" w:customStyle="1" w:styleId="AppendixTitleColor">
    <w:name w:val="Appendix_Title_Color"/>
    <w:basedOn w:val="Subtitle"/>
    <w:link w:val="AppendixTitleColorChar"/>
    <w:qFormat/>
    <w:rsid w:val="004F5C20"/>
    <w:pPr>
      <w:jc w:val="center"/>
    </w:pPr>
    <w:rPr>
      <w:rFonts w:asciiTheme="minorHAnsi" w:hAnsiTheme="minorHAnsi"/>
      <w:b/>
      <w:i w:val="0"/>
      <w:color w:val="3D549D"/>
      <w:spacing w:val="0"/>
    </w:rPr>
  </w:style>
  <w:style w:type="character" w:customStyle="1" w:styleId="GlossaryContentBWChar">
    <w:name w:val="Glossary_Content_BW Char"/>
    <w:basedOn w:val="BodyBWChar"/>
    <w:link w:val="GlossaryContentBW"/>
    <w:rsid w:val="008D0046"/>
  </w:style>
  <w:style w:type="paragraph" w:styleId="Title">
    <w:name w:val="Title"/>
    <w:basedOn w:val="Normal"/>
    <w:next w:val="Normal"/>
    <w:link w:val="TitleChar"/>
    <w:uiPriority w:val="10"/>
    <w:qFormat/>
    <w:rsid w:val="00070A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ppendixTitleColorChar">
    <w:name w:val="Appendix_Title_Color Char"/>
    <w:basedOn w:val="SubtitleChar"/>
    <w:link w:val="AppendixTitleColor"/>
    <w:rsid w:val="004F5C20"/>
    <w:rPr>
      <w:rFonts w:asciiTheme="majorHAnsi" w:eastAsiaTheme="majorEastAsia" w:hAnsiTheme="majorHAnsi" w:cstheme="majorBidi"/>
      <w:b/>
      <w:i w:val="0"/>
      <w:iCs/>
      <w:color w:val="3D549D"/>
      <w:spacing w:val="15"/>
      <w:sz w:val="24"/>
      <w:szCs w:val="24"/>
    </w:rPr>
  </w:style>
  <w:style w:type="character" w:customStyle="1" w:styleId="TitleChar">
    <w:name w:val="Title Char"/>
    <w:basedOn w:val="DefaultParagraphFont"/>
    <w:link w:val="Title"/>
    <w:uiPriority w:val="10"/>
    <w:rsid w:val="00070AB8"/>
    <w:rPr>
      <w:rFonts w:asciiTheme="majorHAnsi" w:eastAsiaTheme="majorEastAsia" w:hAnsiTheme="majorHAnsi" w:cstheme="majorBidi"/>
      <w:color w:val="17365D" w:themeColor="text2" w:themeShade="BF"/>
      <w:spacing w:val="5"/>
      <w:kern w:val="28"/>
      <w:sz w:val="52"/>
      <w:szCs w:val="52"/>
    </w:rPr>
  </w:style>
  <w:style w:type="paragraph" w:customStyle="1" w:styleId="ChapterTitleColor">
    <w:name w:val="Chapter_Title_Color"/>
    <w:basedOn w:val="Title"/>
    <w:link w:val="ChapterTitleColorChar"/>
    <w:qFormat/>
    <w:rsid w:val="00833875"/>
    <w:pPr>
      <w:pageBreakBefore/>
      <w:jc w:val="right"/>
    </w:pPr>
    <w:rPr>
      <w:rFonts w:asciiTheme="minorHAnsi" w:hAnsiTheme="minorHAnsi"/>
    </w:rPr>
  </w:style>
  <w:style w:type="character" w:styleId="LineNumber">
    <w:name w:val="line number"/>
    <w:basedOn w:val="DefaultParagraphFont"/>
    <w:uiPriority w:val="99"/>
    <w:semiHidden/>
    <w:unhideWhenUsed/>
    <w:rsid w:val="00070AB8"/>
  </w:style>
  <w:style w:type="character" w:customStyle="1" w:styleId="ChapterTitleColorChar">
    <w:name w:val="Chapter_Title_Color Char"/>
    <w:basedOn w:val="TitleChar"/>
    <w:link w:val="ChapterTitleColor"/>
    <w:rsid w:val="00833875"/>
    <w:rPr>
      <w:rFonts w:asciiTheme="majorHAnsi" w:eastAsiaTheme="majorEastAsia" w:hAnsiTheme="majorHAnsi" w:cstheme="majorBidi"/>
      <w:color w:val="17365D" w:themeColor="text2" w:themeShade="BF"/>
      <w:spacing w:val="5"/>
      <w:kern w:val="28"/>
      <w:sz w:val="52"/>
      <w:szCs w:val="52"/>
    </w:rPr>
  </w:style>
  <w:style w:type="paragraph" w:customStyle="1" w:styleId="TableContents">
    <w:name w:val="Table Contents"/>
    <w:basedOn w:val="Normal"/>
    <w:uiPriority w:val="6"/>
    <w:rsid w:val="009A00AA"/>
    <w:pPr>
      <w:suppressLineNumbers/>
      <w:suppressAutoHyphens/>
      <w:spacing w:after="0" w:line="240" w:lineRule="auto"/>
      <w:jc w:val="both"/>
    </w:pPr>
    <w:rPr>
      <w:rFonts w:ascii="Calibri" w:eastAsia="Times New Roman" w:hAnsi="Calibri" w:cs="Times New Roman"/>
      <w:sz w:val="20"/>
      <w:szCs w:val="20"/>
      <w:lang w:eastAsia="en-IN"/>
    </w:rPr>
  </w:style>
  <w:style w:type="paragraph" w:customStyle="1" w:styleId="ChapterTitleBW1">
    <w:name w:val="Chapter_Title_BW_1"/>
    <w:basedOn w:val="ChapterTitleColor"/>
    <w:link w:val="ChapterTitleBW1Char"/>
    <w:qFormat/>
    <w:rsid w:val="00833875"/>
    <w:pPr>
      <w:pBdr>
        <w:bottom w:val="single" w:sz="8" w:space="4" w:color="auto"/>
      </w:pBdr>
    </w:pPr>
    <w:rPr>
      <w:color w:val="auto"/>
    </w:rPr>
  </w:style>
  <w:style w:type="paragraph" w:customStyle="1" w:styleId="RevisionHistoryTitleBW">
    <w:name w:val="Revision_History_Title_BW"/>
    <w:basedOn w:val="Heading1"/>
    <w:link w:val="RevisionHistoryTitleBWChar"/>
    <w:qFormat/>
    <w:rsid w:val="00833875"/>
    <w:pPr>
      <w:numPr>
        <w:numId w:val="0"/>
      </w:numPr>
      <w:ind w:left="432"/>
      <w:jc w:val="center"/>
    </w:pPr>
    <w:rPr>
      <w:rFonts w:asciiTheme="minorHAnsi" w:hAnsiTheme="minorHAnsi"/>
      <w:color w:val="auto"/>
    </w:rPr>
  </w:style>
  <w:style w:type="character" w:customStyle="1" w:styleId="ChapterTitleBW1Char">
    <w:name w:val="Chapter_Title_BW_1 Char"/>
    <w:basedOn w:val="ChapterTitleColorChar"/>
    <w:link w:val="ChapterTitleBW1"/>
    <w:rsid w:val="00833875"/>
    <w:rPr>
      <w:rFonts w:asciiTheme="majorHAnsi" w:eastAsiaTheme="majorEastAsia" w:hAnsiTheme="majorHAnsi" w:cstheme="majorBidi"/>
      <w:color w:val="17365D" w:themeColor="text2" w:themeShade="BF"/>
      <w:spacing w:val="5"/>
      <w:kern w:val="28"/>
      <w:sz w:val="52"/>
      <w:szCs w:val="52"/>
    </w:rPr>
  </w:style>
  <w:style w:type="paragraph" w:customStyle="1" w:styleId="TableHeadingBW">
    <w:name w:val="Table_Heading_BW"/>
    <w:basedOn w:val="TableHeadingColor"/>
    <w:link w:val="TableHeadingBWChar"/>
    <w:qFormat/>
    <w:rsid w:val="00833875"/>
    <w:rPr>
      <w:color w:val="auto"/>
    </w:rPr>
  </w:style>
  <w:style w:type="character" w:customStyle="1" w:styleId="RevisionHistoryTitleBWChar">
    <w:name w:val="Revision_History_Title_BW Char"/>
    <w:basedOn w:val="Heading1Char"/>
    <w:link w:val="RevisionHistoryTitleBW"/>
    <w:rsid w:val="00833875"/>
    <w:rPr>
      <w:rFonts w:asciiTheme="majorHAnsi" w:eastAsiaTheme="majorEastAsia" w:hAnsiTheme="majorHAnsi" w:cstheme="majorBidi"/>
      <w:b/>
      <w:bCs/>
      <w:color w:val="365F91" w:themeColor="accent1" w:themeShade="BF"/>
      <w:sz w:val="28"/>
      <w:szCs w:val="28"/>
    </w:rPr>
  </w:style>
  <w:style w:type="paragraph" w:customStyle="1" w:styleId="H1BW">
    <w:name w:val="H1_BW"/>
    <w:basedOn w:val="H1Color"/>
    <w:link w:val="H1BWChar"/>
    <w:qFormat/>
    <w:rsid w:val="00833875"/>
    <w:rPr>
      <w:rFonts w:eastAsia="Arial"/>
      <w:color w:val="auto"/>
    </w:rPr>
  </w:style>
  <w:style w:type="character" w:customStyle="1" w:styleId="TableHeadingBWChar">
    <w:name w:val="Table_Heading_BW Char"/>
    <w:basedOn w:val="TableHeadingColorChar"/>
    <w:link w:val="TableHeadingBW"/>
    <w:rsid w:val="00833875"/>
    <w:rPr>
      <w:b/>
      <w:color w:val="3D549D"/>
    </w:rPr>
  </w:style>
  <w:style w:type="paragraph" w:customStyle="1" w:styleId="H2BW">
    <w:name w:val="H2_BW"/>
    <w:basedOn w:val="H2Color"/>
    <w:link w:val="H2BWChar"/>
    <w:qFormat/>
    <w:rsid w:val="005D1F3D"/>
    <w:rPr>
      <w:color w:val="auto"/>
    </w:rPr>
  </w:style>
  <w:style w:type="character" w:customStyle="1" w:styleId="H1BWChar">
    <w:name w:val="H1_BW Char"/>
    <w:basedOn w:val="H1ColorChar"/>
    <w:link w:val="H1BW"/>
    <w:rsid w:val="00833875"/>
    <w:rPr>
      <w:rFonts w:asciiTheme="majorHAnsi" w:eastAsia="Arial" w:hAnsiTheme="majorHAnsi" w:cstheme="majorBidi"/>
      <w:b/>
      <w:bCs/>
      <w:color w:val="3D549D"/>
      <w:sz w:val="28"/>
      <w:szCs w:val="28"/>
    </w:rPr>
  </w:style>
  <w:style w:type="character" w:customStyle="1" w:styleId="H2BWChar">
    <w:name w:val="H2_BW Char"/>
    <w:basedOn w:val="H2ColorChar"/>
    <w:link w:val="H2BW"/>
    <w:rsid w:val="005D1F3D"/>
    <w:rPr>
      <w:rFonts w:asciiTheme="majorHAnsi" w:eastAsiaTheme="majorEastAsia" w:hAnsiTheme="majorHAnsi" w:cstheme="majorBidi"/>
      <w:b/>
      <w:bCs/>
      <w:color w:val="3D549D"/>
      <w:sz w:val="24"/>
      <w:szCs w:val="26"/>
    </w:rPr>
  </w:style>
  <w:style w:type="paragraph" w:customStyle="1" w:styleId="Caption1">
    <w:name w:val="Caption1"/>
    <w:basedOn w:val="Normal"/>
    <w:next w:val="Normal"/>
    <w:uiPriority w:val="7"/>
    <w:qFormat/>
    <w:rsid w:val="00D41BEC"/>
    <w:pPr>
      <w:spacing w:after="0" w:line="240" w:lineRule="auto"/>
      <w:jc w:val="center"/>
    </w:pPr>
    <w:rPr>
      <w:rFonts w:ascii="Arial" w:eastAsia="SimSun" w:hAnsi="Arial" w:cs="Times New Roman"/>
      <w:b/>
      <w:bCs/>
      <w:sz w:val="20"/>
      <w:szCs w:val="20"/>
      <w:lang w:val="en-US" w:eastAsia="ja-JP"/>
    </w:rPr>
  </w:style>
  <w:style w:type="paragraph" w:customStyle="1" w:styleId="H3BW">
    <w:name w:val="H3_BW"/>
    <w:basedOn w:val="H3Color"/>
    <w:link w:val="H3BWChar"/>
    <w:qFormat/>
    <w:rsid w:val="00516C86"/>
    <w:rPr>
      <w:color w:val="auto"/>
    </w:rPr>
  </w:style>
  <w:style w:type="character" w:customStyle="1" w:styleId="H3BWChar">
    <w:name w:val="H3_BW Char"/>
    <w:basedOn w:val="H3ColorChar"/>
    <w:link w:val="H3BW"/>
    <w:rsid w:val="00516C86"/>
    <w:rPr>
      <w:rFonts w:asciiTheme="majorHAnsi" w:eastAsiaTheme="majorEastAsia" w:hAnsiTheme="majorHAnsi" w:cstheme="majorBidi"/>
      <w:b/>
      <w:bCs/>
      <w:color w:val="3D549D"/>
    </w:rPr>
  </w:style>
  <w:style w:type="paragraph" w:customStyle="1" w:styleId="Default">
    <w:name w:val="Default"/>
    <w:rsid w:val="006A4309"/>
    <w:pPr>
      <w:autoSpaceDE w:val="0"/>
      <w:autoSpaceDN w:val="0"/>
      <w:adjustRightInd w:val="0"/>
      <w:spacing w:after="0" w:line="240" w:lineRule="auto"/>
    </w:pPr>
    <w:rPr>
      <w:rFonts w:ascii="Arial" w:eastAsia="MS Mincho" w:hAnsi="Arial" w:cs="Arial"/>
      <w:color w:val="000000"/>
      <w:sz w:val="24"/>
      <w:szCs w:val="24"/>
      <w:lang w:eastAsia="en-IN"/>
    </w:rPr>
  </w:style>
  <w:style w:type="character" w:customStyle="1" w:styleId="WW8Num8z2">
    <w:name w:val="WW8Num8z2"/>
    <w:uiPriority w:val="3"/>
    <w:rsid w:val="003A3944"/>
    <w:rPr>
      <w:rFonts w:ascii="Wingdings" w:hAnsi="Wingdings"/>
    </w:rPr>
  </w:style>
  <w:style w:type="paragraph" w:styleId="HTMLPreformatted">
    <w:name w:val="HTML Preformatted"/>
    <w:link w:val="HTMLPreformattedChar"/>
    <w:rsid w:val="00FC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sz w:val="20"/>
      <w:szCs w:val="20"/>
      <w:lang w:val="en-US" w:eastAsia="zh-CN"/>
    </w:rPr>
  </w:style>
  <w:style w:type="character" w:customStyle="1" w:styleId="HTMLPreformattedChar">
    <w:name w:val="HTML Preformatted Char"/>
    <w:basedOn w:val="DefaultParagraphFont"/>
    <w:link w:val="HTMLPreformatted"/>
    <w:rsid w:val="00FC2F69"/>
    <w:rPr>
      <w:rFonts w:ascii="Courier New" w:eastAsia="SimSun" w:hAnsi="Courier New" w:cs="Times New Roman"/>
      <w:sz w:val="20"/>
      <w:szCs w:val="20"/>
      <w:lang w:val="en-US" w:eastAsia="zh-CN"/>
    </w:rPr>
  </w:style>
  <w:style w:type="character" w:styleId="CommentReference">
    <w:name w:val="annotation reference"/>
    <w:basedOn w:val="DefaultParagraphFont"/>
    <w:uiPriority w:val="99"/>
    <w:semiHidden/>
    <w:unhideWhenUsed/>
    <w:rsid w:val="00123181"/>
    <w:rPr>
      <w:sz w:val="16"/>
      <w:szCs w:val="16"/>
    </w:rPr>
  </w:style>
  <w:style w:type="paragraph" w:styleId="CommentText">
    <w:name w:val="annotation text"/>
    <w:basedOn w:val="Normal"/>
    <w:link w:val="CommentTextChar"/>
    <w:uiPriority w:val="99"/>
    <w:semiHidden/>
    <w:unhideWhenUsed/>
    <w:rsid w:val="00123181"/>
    <w:pPr>
      <w:spacing w:line="240" w:lineRule="auto"/>
    </w:pPr>
    <w:rPr>
      <w:sz w:val="20"/>
      <w:szCs w:val="20"/>
    </w:rPr>
  </w:style>
  <w:style w:type="character" w:customStyle="1" w:styleId="CommentTextChar">
    <w:name w:val="Comment Text Char"/>
    <w:basedOn w:val="DefaultParagraphFont"/>
    <w:link w:val="CommentText"/>
    <w:uiPriority w:val="99"/>
    <w:semiHidden/>
    <w:rsid w:val="00123181"/>
    <w:rPr>
      <w:sz w:val="20"/>
      <w:szCs w:val="20"/>
    </w:rPr>
  </w:style>
  <w:style w:type="paragraph" w:styleId="CommentSubject">
    <w:name w:val="annotation subject"/>
    <w:basedOn w:val="CommentText"/>
    <w:next w:val="CommentText"/>
    <w:link w:val="CommentSubjectChar"/>
    <w:uiPriority w:val="99"/>
    <w:semiHidden/>
    <w:unhideWhenUsed/>
    <w:rsid w:val="00123181"/>
    <w:rPr>
      <w:b/>
      <w:bCs/>
    </w:rPr>
  </w:style>
  <w:style w:type="character" w:customStyle="1" w:styleId="CommentSubjectChar">
    <w:name w:val="Comment Subject Char"/>
    <w:basedOn w:val="CommentTextChar"/>
    <w:link w:val="CommentSubject"/>
    <w:uiPriority w:val="99"/>
    <w:semiHidden/>
    <w:rsid w:val="00123181"/>
    <w:rPr>
      <w:b/>
      <w:bCs/>
      <w:sz w:val="20"/>
      <w:szCs w:val="20"/>
    </w:rPr>
  </w:style>
  <w:style w:type="paragraph" w:customStyle="1" w:styleId="APICodeBW">
    <w:name w:val="API_Code_BW"/>
    <w:basedOn w:val="Normal"/>
    <w:link w:val="APICodeBWChar"/>
    <w:qFormat/>
    <w:rsid w:val="00666034"/>
    <w:pPr>
      <w:shd w:val="clear" w:color="auto" w:fill="D9D9D9" w:themeFill="background1" w:themeFillShade="D9"/>
      <w:spacing w:before="120" w:after="120" w:line="240" w:lineRule="auto"/>
      <w:ind w:left="1440"/>
    </w:pPr>
    <w:rPr>
      <w:rFonts w:ascii="Courier New" w:hAnsi="Courier New" w:cs="Courier New"/>
    </w:rPr>
  </w:style>
  <w:style w:type="character" w:customStyle="1" w:styleId="APICodeBWChar">
    <w:name w:val="API_Code_BW Char"/>
    <w:basedOn w:val="DefaultParagraphFont"/>
    <w:link w:val="APICodeBW"/>
    <w:rsid w:val="00666034"/>
    <w:rPr>
      <w:rFonts w:ascii="Courier New" w:hAnsi="Courier New" w:cs="Courier New"/>
      <w:shd w:val="clear" w:color="auto" w:fill="D9D9D9" w:themeFill="background1" w:themeFillShade="D9"/>
    </w:rPr>
  </w:style>
  <w:style w:type="paragraph" w:customStyle="1" w:styleId="TableCode">
    <w:name w:val="Table_Code"/>
    <w:basedOn w:val="APICodeBW"/>
    <w:next w:val="APICodeBW"/>
    <w:qFormat/>
    <w:rsid w:val="00666034"/>
    <w:pPr>
      <w:ind w:left="0"/>
    </w:pPr>
  </w:style>
  <w:style w:type="paragraph" w:styleId="Revision">
    <w:name w:val="Revision"/>
    <w:hidden/>
    <w:uiPriority w:val="99"/>
    <w:semiHidden/>
    <w:rsid w:val="00B72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www.e-consystems.com/warranty.asp" TargetMode="External"/><Relationship Id="rId2" Type="http://schemas.openxmlformats.org/officeDocument/2006/relationships/customXml" Target="../customXml/item2.xml"/><Relationship Id="rId16" Type="http://schemas.openxmlformats.org/officeDocument/2006/relationships/hyperlink" Target="https://www.e-consystems.com/RMA-Policy.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consystems.com/create-ticket.asp"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e-consystem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C0C32-15F7-466F-BA6B-29EED20A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See3CAM_130                       Getting Started Manual</vt:lpstr>
    </vt:vector>
  </TitlesOfParts>
  <Company>e-con Systems</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See3CAM_130                       Getting Started Manual</dc:title>
  <dc:subject/>
  <dc:creator>SaravananM</dc:creator>
  <cp:keywords/>
  <dc:description/>
  <cp:lastModifiedBy>Ambika KSM</cp:lastModifiedBy>
  <cp:revision>33</cp:revision>
  <dcterms:created xsi:type="dcterms:W3CDTF">2018-04-12T11:11:00Z</dcterms:created>
  <dcterms:modified xsi:type="dcterms:W3CDTF">2018-04-26T07:07:00Z</dcterms:modified>
</cp:coreProperties>
</file>